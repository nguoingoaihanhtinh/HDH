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CA675" w14:textId="77777777" w:rsidR="008D469E" w:rsidRPr="00526502" w:rsidRDefault="008D469E" w:rsidP="00315704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6"/>
          <w:szCs w:val="26"/>
        </w:rPr>
      </w:pPr>
      <w:r w:rsidRPr="00526502">
        <w:rPr>
          <w:rFonts w:ascii="Times New Roman" w:eastAsia="Calibri" w:hAnsi="Times New Roman" w:cs="Times New Roman"/>
          <w:b/>
          <w:bCs/>
          <w:sz w:val="26"/>
          <w:szCs w:val="26"/>
        </w:rPr>
        <w:t>MÔN HỌC: HỆ ĐIỀU HÀNH</w:t>
      </w:r>
    </w:p>
    <w:p w14:paraId="4AFA973E" w14:textId="67A1FCA6" w:rsidR="008D469E" w:rsidRPr="00526502" w:rsidRDefault="008D469E" w:rsidP="00315704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6"/>
          <w:szCs w:val="26"/>
        </w:rPr>
      </w:pPr>
      <w:r w:rsidRPr="00526502">
        <w:rPr>
          <w:rFonts w:ascii="Times New Roman" w:eastAsia="Calibri" w:hAnsi="Times New Roman" w:cs="Times New Roman"/>
          <w:b/>
          <w:bCs/>
          <w:sz w:val="26"/>
          <w:szCs w:val="26"/>
        </w:rPr>
        <w:t xml:space="preserve">CÂU HỎI VÀ BÀI TẬP CHƯƠNG </w:t>
      </w:r>
      <w:r w:rsidR="00BD1B3B">
        <w:rPr>
          <w:rFonts w:ascii="Times New Roman" w:eastAsia="Calibri" w:hAnsi="Times New Roman" w:cs="Times New Roman"/>
          <w:b/>
          <w:bCs/>
          <w:sz w:val="26"/>
          <w:szCs w:val="26"/>
        </w:rPr>
        <w:t>6</w:t>
      </w:r>
    </w:p>
    <w:p w14:paraId="7EAE2520" w14:textId="77777777" w:rsidR="00BF4DE5" w:rsidRPr="00526502" w:rsidRDefault="00BF4DE5" w:rsidP="00020422">
      <w:pPr>
        <w:rPr>
          <w:rFonts w:ascii="Times New Roman" w:hAnsi="Times New Roman" w:cs="Times New Roman"/>
          <w:sz w:val="26"/>
          <w:szCs w:val="26"/>
        </w:rPr>
      </w:pPr>
    </w:p>
    <w:p w14:paraId="2BAA5959" w14:textId="0E662534" w:rsidR="008D469E" w:rsidRDefault="00BD1B3B" w:rsidP="00315704">
      <w:pPr>
        <w:pStyle w:val="ListParagraph"/>
        <w:numPr>
          <w:ilvl w:val="0"/>
          <w:numId w:val="3"/>
        </w:numPr>
        <w:spacing w:line="480" w:lineRule="auto"/>
        <w:ind w:left="284" w:hanging="284"/>
        <w:rPr>
          <w:ins w:id="0" w:author="Khoa Khung'" w:date="2023-12-08T09:26:00Z"/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Deadlock là gì</w:t>
      </w:r>
      <w:r w:rsidR="008D469E" w:rsidRPr="00526502">
        <w:rPr>
          <w:rFonts w:ascii="Times New Roman" w:hAnsi="Times New Roman" w:cs="Times New Roman"/>
          <w:sz w:val="26"/>
          <w:szCs w:val="26"/>
        </w:rPr>
        <w:t>?</w:t>
      </w:r>
    </w:p>
    <w:p w14:paraId="7FADFFCF" w14:textId="54C3ED57" w:rsidR="00F929BA" w:rsidRDefault="00F929BA" w:rsidP="00F929BA">
      <w:pPr>
        <w:pStyle w:val="ListParagraph"/>
        <w:numPr>
          <w:ilvl w:val="0"/>
          <w:numId w:val="18"/>
        </w:numPr>
        <w:spacing w:line="480" w:lineRule="auto"/>
        <w:rPr>
          <w:ins w:id="1" w:author="Khoa Khung'" w:date="2023-12-08T09:27:00Z"/>
          <w:rFonts w:ascii="Times New Roman" w:hAnsi="Times New Roman" w:cs="Times New Roman"/>
          <w:sz w:val="26"/>
          <w:szCs w:val="26"/>
          <w:lang w:val="vi-VN"/>
        </w:rPr>
      </w:pPr>
      <w:ins w:id="2" w:author="Khoa Khung'" w:date="2023-12-08T09:26:00Z">
        <w:r>
          <w:rPr>
            <w:rFonts w:ascii="Times New Roman" w:hAnsi="Times New Roman" w:cs="Times New Roman"/>
            <w:sz w:val="26"/>
            <w:szCs w:val="26"/>
            <w:lang w:val="vi-VN"/>
          </w:rPr>
          <w:t>Trả lời:</w:t>
        </w:r>
      </w:ins>
    </w:p>
    <w:p w14:paraId="7B750A14" w14:textId="161A153E" w:rsidR="00F929BA" w:rsidRDefault="00F929BA" w:rsidP="00F929BA">
      <w:pPr>
        <w:pStyle w:val="ListParagraph"/>
        <w:numPr>
          <w:ilvl w:val="0"/>
          <w:numId w:val="21"/>
        </w:numPr>
        <w:spacing w:line="480" w:lineRule="auto"/>
        <w:rPr>
          <w:ins w:id="3" w:author="Khoa Khung'" w:date="2023-12-08T09:27:00Z"/>
          <w:rFonts w:ascii="Times New Roman" w:hAnsi="Times New Roman" w:cs="Times New Roman"/>
          <w:sz w:val="26"/>
          <w:szCs w:val="26"/>
          <w:lang w:val="vi-VN"/>
        </w:rPr>
      </w:pPr>
      <w:ins w:id="4" w:author="Khoa Khung'" w:date="2023-12-08T09:27:00Z">
        <w:r w:rsidRPr="00F929BA">
          <w:rPr>
            <w:rFonts w:ascii="Times New Roman" w:hAnsi="Times New Roman" w:cs="Times New Roman"/>
            <w:sz w:val="26"/>
            <w:szCs w:val="26"/>
            <w:lang w:val="vi-VN"/>
          </w:rPr>
          <w:t>Một tiến trình gọi là deadlock nếu nó đang đợi một sự kiện mà sẽ không</w:t>
        </w:r>
        <w:r>
          <w:rPr>
            <w:rFonts w:ascii="Times New Roman" w:hAnsi="Times New Roman" w:cs="Times New Roman"/>
            <w:sz w:val="26"/>
            <w:szCs w:val="26"/>
            <w:lang w:val="vi-VN"/>
          </w:rPr>
          <w:t xml:space="preserve"> </w:t>
        </w:r>
        <w:r w:rsidRPr="00F929BA">
          <w:rPr>
            <w:rFonts w:ascii="Times New Roman" w:hAnsi="Times New Roman" w:cs="Times New Roman"/>
            <w:sz w:val="26"/>
            <w:szCs w:val="26"/>
            <w:lang w:val="vi-VN"/>
            <w:rPrChange w:id="5" w:author="Khoa Khung'" w:date="2023-12-08T09:27:00Z">
              <w:rPr>
                <w:lang w:val="vi-VN"/>
              </w:rPr>
            </w:rPrChange>
          </w:rPr>
          <w:t xml:space="preserve">bao giờ xảy </w:t>
        </w:r>
        <w:r>
          <w:rPr>
            <w:rFonts w:ascii="Times New Roman" w:hAnsi="Times New Roman" w:cs="Times New Roman"/>
            <w:sz w:val="26"/>
            <w:szCs w:val="26"/>
            <w:lang w:val="vi-VN"/>
          </w:rPr>
          <w:t>ra.</w:t>
        </w:r>
      </w:ins>
    </w:p>
    <w:p w14:paraId="01ADB555" w14:textId="04D8DB57" w:rsidR="00F929BA" w:rsidRPr="00F929BA" w:rsidRDefault="00F929BA">
      <w:pPr>
        <w:pStyle w:val="ListParagraph"/>
        <w:numPr>
          <w:ilvl w:val="0"/>
          <w:numId w:val="21"/>
        </w:numPr>
        <w:spacing w:line="480" w:lineRule="auto"/>
        <w:rPr>
          <w:ins w:id="6" w:author="Khoa Khung'" w:date="2023-12-08T09:26:00Z"/>
          <w:rFonts w:ascii="Times New Roman" w:hAnsi="Times New Roman" w:cs="Times New Roman"/>
          <w:sz w:val="26"/>
          <w:szCs w:val="26"/>
          <w:lang w:val="vi-VN"/>
          <w:rPrChange w:id="7" w:author="Khoa Khung'" w:date="2023-12-08T09:27:00Z">
            <w:rPr>
              <w:ins w:id="8" w:author="Khoa Khung'" w:date="2023-12-08T09:26:00Z"/>
              <w:lang w:val="vi-VN"/>
            </w:rPr>
          </w:rPrChange>
        </w:rPr>
        <w:pPrChange w:id="9" w:author="Khoa Khung'" w:date="2023-12-08T09:27:00Z">
          <w:pPr>
            <w:pStyle w:val="ListParagraph"/>
            <w:numPr>
              <w:numId w:val="18"/>
            </w:numPr>
            <w:spacing w:line="480" w:lineRule="auto"/>
            <w:ind w:left="644" w:hanging="360"/>
          </w:pPr>
        </w:pPrChange>
      </w:pPr>
      <w:ins w:id="10" w:author="Khoa Khung'" w:date="2023-12-08T09:27:00Z">
        <w:r w:rsidRPr="00F929BA">
          <w:rPr>
            <w:rFonts w:ascii="Times New Roman" w:hAnsi="Times New Roman" w:cs="Times New Roman"/>
            <w:sz w:val="26"/>
            <w:szCs w:val="26"/>
            <w:lang w:val="vi-VN"/>
          </w:rPr>
          <w:t>Một tiến trình gọi là trì hoãn vô hạn định nếu nó bị trì hoãn một khoảng thời</w:t>
        </w:r>
        <w:r>
          <w:rPr>
            <w:rFonts w:ascii="Times New Roman" w:hAnsi="Times New Roman" w:cs="Times New Roman"/>
            <w:sz w:val="26"/>
            <w:szCs w:val="26"/>
            <w:lang w:val="vi-VN"/>
          </w:rPr>
          <w:t xml:space="preserve"> </w:t>
        </w:r>
        <w:r w:rsidRPr="00F929BA">
          <w:rPr>
            <w:rFonts w:ascii="Times New Roman" w:hAnsi="Times New Roman" w:cs="Times New Roman"/>
            <w:sz w:val="26"/>
            <w:szCs w:val="26"/>
            <w:lang w:val="vi-VN"/>
            <w:rPrChange w:id="11" w:author="Khoa Khung'" w:date="2023-12-08T09:27:00Z">
              <w:rPr>
                <w:lang w:val="vi-VN"/>
              </w:rPr>
            </w:rPrChange>
          </w:rPr>
          <w:t>gian dài lặp đi lặp lại trong khi hệ thống đáp ứng cho những tiến trình khác</w:t>
        </w:r>
      </w:ins>
    </w:p>
    <w:p w14:paraId="7BCDF9BE" w14:textId="60270A53" w:rsidR="00F929BA" w:rsidRPr="00F929BA" w:rsidDel="00F929BA" w:rsidRDefault="00F929BA">
      <w:pPr>
        <w:pStyle w:val="ListParagraph"/>
        <w:numPr>
          <w:ilvl w:val="0"/>
          <w:numId w:val="20"/>
        </w:numPr>
        <w:spacing w:after="0" w:line="240" w:lineRule="auto"/>
        <w:rPr>
          <w:del w:id="12" w:author="Khoa Khung'" w:date="2023-12-08T09:27:00Z"/>
          <w:rFonts w:ascii="Times New Roman" w:eastAsia="Times New Roman" w:hAnsi="Times New Roman" w:cs="Times New Roman"/>
          <w:sz w:val="24"/>
          <w:szCs w:val="24"/>
          <w:rPrChange w:id="13" w:author="Khoa Khung'" w:date="2023-12-08T09:26:00Z">
            <w:rPr>
              <w:del w:id="14" w:author="Khoa Khung'" w:date="2023-12-08T09:27:00Z"/>
              <w:rFonts w:ascii="Times New Roman" w:hAnsi="Times New Roman" w:cs="Times New Roman"/>
              <w:sz w:val="26"/>
              <w:szCs w:val="26"/>
            </w:rPr>
          </w:rPrChange>
        </w:rPr>
        <w:pPrChange w:id="15" w:author="Khoa Khung'" w:date="2023-12-08T09:26:00Z">
          <w:pPr>
            <w:pStyle w:val="ListParagraph"/>
            <w:numPr>
              <w:numId w:val="3"/>
            </w:numPr>
            <w:spacing w:line="480" w:lineRule="auto"/>
            <w:ind w:left="284" w:hanging="284"/>
          </w:pPr>
        </w:pPrChange>
      </w:pPr>
    </w:p>
    <w:p w14:paraId="1C5268CC" w14:textId="0E633F6C" w:rsidR="008D469E" w:rsidRDefault="00BD1B3B" w:rsidP="00315704">
      <w:pPr>
        <w:pStyle w:val="ListParagraph"/>
        <w:numPr>
          <w:ilvl w:val="0"/>
          <w:numId w:val="3"/>
        </w:numPr>
        <w:spacing w:line="480" w:lineRule="auto"/>
        <w:ind w:left="284" w:hanging="284"/>
        <w:rPr>
          <w:ins w:id="16" w:author="Khoa Khung'" w:date="2023-12-08T09:28:00Z"/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điều kiện cần để xảy ra deadlock</w:t>
      </w:r>
      <w:r w:rsidR="008D469E" w:rsidRPr="00526502">
        <w:rPr>
          <w:rFonts w:ascii="Times New Roman" w:hAnsi="Times New Roman" w:cs="Times New Roman"/>
          <w:sz w:val="26"/>
          <w:szCs w:val="26"/>
        </w:rPr>
        <w:t>?</w:t>
      </w:r>
    </w:p>
    <w:p w14:paraId="1084C929" w14:textId="66C7B55F" w:rsidR="00F929BA" w:rsidRDefault="00F929BA" w:rsidP="00F929BA">
      <w:pPr>
        <w:pStyle w:val="ListParagraph"/>
        <w:numPr>
          <w:ilvl w:val="0"/>
          <w:numId w:val="18"/>
        </w:numPr>
        <w:spacing w:line="480" w:lineRule="auto"/>
        <w:rPr>
          <w:ins w:id="17" w:author="Khoa Khung'" w:date="2023-12-08T09:28:00Z"/>
          <w:rFonts w:ascii="Times New Roman" w:hAnsi="Times New Roman" w:cs="Times New Roman"/>
          <w:sz w:val="26"/>
          <w:szCs w:val="26"/>
          <w:lang w:val="vi-VN"/>
        </w:rPr>
      </w:pPr>
      <w:ins w:id="18" w:author="Khoa Khung'" w:date="2023-12-08T09:28:00Z">
        <w:r>
          <w:rPr>
            <w:rFonts w:ascii="Times New Roman" w:hAnsi="Times New Roman" w:cs="Times New Roman"/>
            <w:sz w:val="26"/>
            <w:szCs w:val="26"/>
            <w:lang w:val="vi-VN"/>
          </w:rPr>
          <w:t>Trả lời:</w:t>
        </w:r>
      </w:ins>
    </w:p>
    <w:p w14:paraId="2A500A19" w14:textId="40E5F745" w:rsidR="00F929BA" w:rsidRPr="00F929BA" w:rsidRDefault="00F929BA" w:rsidP="00F929BA">
      <w:pPr>
        <w:pStyle w:val="ListParagraph"/>
        <w:numPr>
          <w:ilvl w:val="0"/>
          <w:numId w:val="21"/>
        </w:numPr>
        <w:spacing w:line="480" w:lineRule="auto"/>
        <w:rPr>
          <w:ins w:id="19" w:author="Khoa Khung'" w:date="2023-12-08T09:28:00Z"/>
          <w:rFonts w:ascii="Times New Roman" w:hAnsi="Times New Roman" w:cs="Times New Roman"/>
          <w:sz w:val="26"/>
          <w:szCs w:val="26"/>
          <w:lang w:val="vi-VN"/>
        </w:rPr>
      </w:pPr>
      <w:ins w:id="20" w:author="Khoa Khung'" w:date="2023-12-08T09:28:00Z">
        <w:r w:rsidRPr="00F929BA">
          <w:rPr>
            <w:rFonts w:ascii="Times New Roman" w:hAnsi="Times New Roman" w:cs="Times New Roman"/>
            <w:sz w:val="26"/>
            <w:szCs w:val="26"/>
            <w:lang w:val="vi-VN"/>
          </w:rPr>
          <w:t>Loại trừ tương hỗ: ít nhất một tài nguyên được giữ theo nonsharable</w:t>
        </w:r>
        <w:r>
          <w:rPr>
            <w:rFonts w:ascii="Times New Roman" w:hAnsi="Times New Roman" w:cs="Times New Roman"/>
            <w:sz w:val="26"/>
            <w:szCs w:val="26"/>
            <w:lang w:val="vi-VN"/>
          </w:rPr>
          <w:t xml:space="preserve"> mode.</w:t>
        </w:r>
      </w:ins>
    </w:p>
    <w:p w14:paraId="1685DAF3" w14:textId="4BB882D5" w:rsidR="00F929BA" w:rsidRDefault="00F929BA" w:rsidP="00F929BA">
      <w:pPr>
        <w:pStyle w:val="ListParagraph"/>
        <w:numPr>
          <w:ilvl w:val="0"/>
          <w:numId w:val="21"/>
        </w:numPr>
        <w:spacing w:line="480" w:lineRule="auto"/>
        <w:rPr>
          <w:ins w:id="21" w:author="Khoa Khung'" w:date="2023-12-08T09:28:00Z"/>
          <w:rFonts w:ascii="Times New Roman" w:hAnsi="Times New Roman" w:cs="Times New Roman"/>
          <w:sz w:val="26"/>
          <w:szCs w:val="26"/>
          <w:lang w:val="vi-VN"/>
        </w:rPr>
      </w:pPr>
      <w:ins w:id="22" w:author="Khoa Khung'" w:date="2023-12-08T09:28:00Z">
        <w:r w:rsidRPr="00F929BA">
          <w:rPr>
            <w:rFonts w:ascii="Times New Roman" w:hAnsi="Times New Roman" w:cs="Times New Roman"/>
            <w:sz w:val="26"/>
            <w:szCs w:val="26"/>
            <w:lang w:val="vi-VN"/>
          </w:rPr>
          <w:t>Giữ và chờ cấp thêm tài nguyên: Một tiến trình đang giữ ít nhất một</w:t>
        </w:r>
        <w:r>
          <w:rPr>
            <w:rFonts w:ascii="Times New Roman" w:hAnsi="Times New Roman" w:cs="Times New Roman"/>
            <w:sz w:val="26"/>
            <w:szCs w:val="26"/>
            <w:lang w:val="vi-VN"/>
          </w:rPr>
          <w:t xml:space="preserve"> </w:t>
        </w:r>
        <w:r w:rsidRPr="00F929BA">
          <w:rPr>
            <w:rFonts w:ascii="Times New Roman" w:hAnsi="Times New Roman" w:cs="Times New Roman"/>
            <w:sz w:val="26"/>
            <w:szCs w:val="26"/>
            <w:lang w:val="vi-VN"/>
            <w:rPrChange w:id="23" w:author="Khoa Khung'" w:date="2023-12-08T09:28:00Z">
              <w:rPr>
                <w:lang w:val="vi-VN"/>
              </w:rPr>
            </w:rPrChange>
          </w:rPr>
          <w:t xml:space="preserve">tài nguyên và đợi thêm tài nguyên do tiến trình khác </w:t>
        </w:r>
        <w:r>
          <w:rPr>
            <w:rFonts w:ascii="Times New Roman" w:hAnsi="Times New Roman" w:cs="Times New Roman"/>
            <w:sz w:val="26"/>
            <w:szCs w:val="26"/>
            <w:lang w:val="vi-VN"/>
          </w:rPr>
          <w:t>giữ.</w:t>
        </w:r>
      </w:ins>
    </w:p>
    <w:p w14:paraId="22916B39" w14:textId="40602988" w:rsidR="00FB3FD0" w:rsidRPr="00FB3FD0" w:rsidRDefault="00FB3FD0">
      <w:pPr>
        <w:pStyle w:val="ListParagraph"/>
        <w:numPr>
          <w:ilvl w:val="0"/>
          <w:numId w:val="21"/>
        </w:numPr>
        <w:spacing w:line="480" w:lineRule="auto"/>
        <w:rPr>
          <w:ins w:id="24" w:author="Khoa Khung'" w:date="2023-12-08T09:28:00Z"/>
          <w:rFonts w:ascii="Times New Roman" w:hAnsi="Times New Roman" w:cs="Times New Roman"/>
          <w:sz w:val="26"/>
          <w:szCs w:val="26"/>
          <w:lang w:val="vi-VN"/>
          <w:rPrChange w:id="25" w:author="Khoa Khung'" w:date="2023-12-08T09:29:00Z">
            <w:rPr>
              <w:ins w:id="26" w:author="Khoa Khung'" w:date="2023-12-08T09:28:00Z"/>
              <w:lang w:val="vi-VN"/>
            </w:rPr>
          </w:rPrChange>
        </w:rPr>
      </w:pPr>
      <w:ins w:id="27" w:author="Khoa Khung'" w:date="2023-12-08T09:28:00Z">
        <w:r w:rsidRPr="00FB3FD0">
          <w:rPr>
            <w:rFonts w:ascii="Times New Roman" w:hAnsi="Times New Roman" w:cs="Times New Roman"/>
            <w:sz w:val="26"/>
            <w:szCs w:val="26"/>
            <w:lang w:val="vi-VN"/>
          </w:rPr>
          <w:t xml:space="preserve">Không trưng dụng: tài nguyên không thể bị lấy lại mà chỉ có thể </w:t>
        </w:r>
      </w:ins>
      <w:ins w:id="28" w:author="Khoa Khung'" w:date="2023-12-08T09:29:00Z">
        <w:r>
          <w:rPr>
            <w:rFonts w:ascii="Times New Roman" w:hAnsi="Times New Roman" w:cs="Times New Roman"/>
            <w:sz w:val="26"/>
            <w:szCs w:val="26"/>
            <w:lang w:val="vi-VN"/>
          </w:rPr>
          <w:t xml:space="preserve">được </w:t>
        </w:r>
      </w:ins>
      <w:ins w:id="29" w:author="Khoa Khung'" w:date="2023-12-08T09:28:00Z">
        <w:r w:rsidRPr="00FB3FD0">
          <w:rPr>
            <w:rFonts w:ascii="Times New Roman" w:hAnsi="Times New Roman" w:cs="Times New Roman"/>
            <w:sz w:val="26"/>
            <w:szCs w:val="26"/>
            <w:lang w:val="vi-VN"/>
            <w:rPrChange w:id="30" w:author="Khoa Khung'" w:date="2023-12-08T09:29:00Z">
              <w:rPr>
                <w:lang w:val="vi-VN"/>
              </w:rPr>
            </w:rPrChange>
          </w:rPr>
          <w:t>trả lại từ tiến trình đang giữ tài nguyên đó khi nó muốn</w:t>
        </w:r>
      </w:ins>
    </w:p>
    <w:p w14:paraId="007FF0D6" w14:textId="69CF61DB" w:rsidR="00FB3FD0" w:rsidRDefault="00FB3FD0" w:rsidP="00FB3FD0">
      <w:pPr>
        <w:pStyle w:val="ListParagraph"/>
        <w:numPr>
          <w:ilvl w:val="0"/>
          <w:numId w:val="21"/>
        </w:numPr>
        <w:spacing w:line="480" w:lineRule="auto"/>
        <w:rPr>
          <w:ins w:id="31" w:author="Khoa Khung'" w:date="2023-12-08T09:29:00Z"/>
          <w:rFonts w:ascii="Times New Roman" w:hAnsi="Times New Roman" w:cs="Times New Roman"/>
          <w:sz w:val="26"/>
          <w:szCs w:val="26"/>
          <w:lang w:val="vi-VN"/>
        </w:rPr>
      </w:pPr>
      <w:ins w:id="32" w:author="Khoa Khung'" w:date="2023-12-08T09:28:00Z">
        <w:r w:rsidRPr="00FB3FD0">
          <w:rPr>
            <w:rFonts w:ascii="Times New Roman" w:hAnsi="Times New Roman" w:cs="Times New Roman"/>
            <w:sz w:val="26"/>
            <w:szCs w:val="26"/>
            <w:lang w:val="vi-VN"/>
          </w:rPr>
          <w:t>Chu trình đợi: tồn tại một tập (P0,…,Pn} các tiến trình đang đợi sao</w:t>
        </w:r>
      </w:ins>
      <w:ins w:id="33" w:author="Khoa Khung'" w:date="2023-12-08T09:29:00Z">
        <w:r>
          <w:rPr>
            <w:rFonts w:ascii="Times New Roman" w:hAnsi="Times New Roman" w:cs="Times New Roman"/>
            <w:sz w:val="26"/>
            <w:szCs w:val="26"/>
            <w:lang w:val="vi-VN"/>
          </w:rPr>
          <w:t xml:space="preserve"> cho:</w:t>
        </w:r>
      </w:ins>
    </w:p>
    <w:p w14:paraId="4C09D55A" w14:textId="77777777" w:rsidR="00FB3FD0" w:rsidRPr="00FB3FD0" w:rsidRDefault="00FB3FD0" w:rsidP="00FB3FD0">
      <w:pPr>
        <w:pStyle w:val="ListParagraph"/>
        <w:numPr>
          <w:ilvl w:val="0"/>
          <w:numId w:val="22"/>
        </w:numPr>
        <w:spacing w:line="480" w:lineRule="auto"/>
        <w:rPr>
          <w:ins w:id="34" w:author="Khoa Khung'" w:date="2023-12-08T09:29:00Z"/>
          <w:rFonts w:ascii="Times New Roman" w:hAnsi="Times New Roman" w:cs="Times New Roman"/>
          <w:sz w:val="26"/>
          <w:szCs w:val="26"/>
          <w:lang w:val="vi-VN"/>
        </w:rPr>
      </w:pPr>
      <w:ins w:id="35" w:author="Khoa Khung'" w:date="2023-12-08T09:29:00Z">
        <w:r w:rsidRPr="00FB3FD0">
          <w:rPr>
            <w:rFonts w:ascii="Times New Roman" w:hAnsi="Times New Roman" w:cs="Times New Roman"/>
            <w:sz w:val="26"/>
            <w:szCs w:val="26"/>
            <w:lang w:val="vi-VN"/>
          </w:rPr>
          <w:t>P0 đợi một tài nguyên mà P1 giữ</w:t>
        </w:r>
      </w:ins>
    </w:p>
    <w:p w14:paraId="304AAF72" w14:textId="77777777" w:rsidR="00FB3FD0" w:rsidRPr="00FB3FD0" w:rsidRDefault="00FB3FD0" w:rsidP="00FB3FD0">
      <w:pPr>
        <w:pStyle w:val="ListParagraph"/>
        <w:numPr>
          <w:ilvl w:val="0"/>
          <w:numId w:val="22"/>
        </w:numPr>
        <w:spacing w:line="480" w:lineRule="auto"/>
        <w:rPr>
          <w:ins w:id="36" w:author="Khoa Khung'" w:date="2023-12-08T09:29:00Z"/>
          <w:rFonts w:ascii="Times New Roman" w:hAnsi="Times New Roman" w:cs="Times New Roman"/>
          <w:sz w:val="26"/>
          <w:szCs w:val="26"/>
          <w:lang w:val="vi-VN"/>
        </w:rPr>
      </w:pPr>
      <w:ins w:id="37" w:author="Khoa Khung'" w:date="2023-12-08T09:29:00Z">
        <w:r w:rsidRPr="00FB3FD0">
          <w:rPr>
            <w:rFonts w:ascii="Times New Roman" w:hAnsi="Times New Roman" w:cs="Times New Roman"/>
            <w:sz w:val="26"/>
            <w:szCs w:val="26"/>
            <w:lang w:val="vi-VN"/>
          </w:rPr>
          <w:t>• P1 đợi một tài nguyên mà P2 giữ</w:t>
        </w:r>
      </w:ins>
    </w:p>
    <w:p w14:paraId="3C396269" w14:textId="77777777" w:rsidR="00FB3FD0" w:rsidRPr="00FB3FD0" w:rsidRDefault="00FB3FD0" w:rsidP="00FB3FD0">
      <w:pPr>
        <w:pStyle w:val="ListParagraph"/>
        <w:numPr>
          <w:ilvl w:val="0"/>
          <w:numId w:val="22"/>
        </w:numPr>
        <w:spacing w:line="480" w:lineRule="auto"/>
        <w:rPr>
          <w:ins w:id="38" w:author="Khoa Khung'" w:date="2023-12-08T09:29:00Z"/>
          <w:rFonts w:ascii="Times New Roman" w:hAnsi="Times New Roman" w:cs="Times New Roman"/>
          <w:sz w:val="26"/>
          <w:szCs w:val="26"/>
          <w:lang w:val="vi-VN"/>
        </w:rPr>
      </w:pPr>
      <w:ins w:id="39" w:author="Khoa Khung'" w:date="2023-12-08T09:29:00Z">
        <w:r w:rsidRPr="00FB3FD0">
          <w:rPr>
            <w:rFonts w:ascii="Times New Roman" w:hAnsi="Times New Roman" w:cs="Times New Roman"/>
            <w:sz w:val="26"/>
            <w:szCs w:val="26"/>
            <w:lang w:val="vi-VN"/>
          </w:rPr>
          <w:t>• …</w:t>
        </w:r>
      </w:ins>
    </w:p>
    <w:p w14:paraId="53EA0FA9" w14:textId="00812041" w:rsidR="00FB3FD0" w:rsidRPr="00FB3FD0" w:rsidRDefault="00FB3FD0">
      <w:pPr>
        <w:pStyle w:val="ListParagraph"/>
        <w:numPr>
          <w:ilvl w:val="0"/>
          <w:numId w:val="22"/>
        </w:numPr>
        <w:spacing w:line="480" w:lineRule="auto"/>
        <w:rPr>
          <w:rFonts w:ascii="Times New Roman" w:hAnsi="Times New Roman" w:cs="Times New Roman"/>
          <w:sz w:val="26"/>
          <w:szCs w:val="26"/>
          <w:lang w:val="vi-VN"/>
          <w:rPrChange w:id="40" w:author="Khoa Khung'" w:date="2023-12-08T09:29:00Z">
            <w:rPr>
              <w:rFonts w:ascii="Times New Roman" w:hAnsi="Times New Roman" w:cs="Times New Roman"/>
              <w:sz w:val="26"/>
              <w:szCs w:val="26"/>
            </w:rPr>
          </w:rPrChange>
        </w:rPr>
        <w:pPrChange w:id="41" w:author="Khoa Khung'" w:date="2023-12-08T09:29:00Z">
          <w:pPr>
            <w:pStyle w:val="ListParagraph"/>
            <w:numPr>
              <w:numId w:val="3"/>
            </w:numPr>
            <w:spacing w:line="480" w:lineRule="auto"/>
            <w:ind w:left="284" w:hanging="284"/>
          </w:pPr>
        </w:pPrChange>
      </w:pPr>
      <w:ins w:id="42" w:author="Khoa Khung'" w:date="2023-12-08T09:29:00Z">
        <w:r w:rsidRPr="00FB3FD0">
          <w:rPr>
            <w:rFonts w:ascii="Times New Roman" w:hAnsi="Times New Roman" w:cs="Times New Roman"/>
            <w:sz w:val="26"/>
            <w:szCs w:val="26"/>
            <w:lang w:val="vi-VN"/>
          </w:rPr>
          <w:t>• Pn đợi một tài nguyên mà P0 giữ</w:t>
        </w:r>
      </w:ins>
    </w:p>
    <w:p w14:paraId="3AF91638" w14:textId="48FF5BE0" w:rsidR="008D469E" w:rsidRDefault="00BD1B3B" w:rsidP="00315704">
      <w:pPr>
        <w:pStyle w:val="ListParagraph"/>
        <w:numPr>
          <w:ilvl w:val="0"/>
          <w:numId w:val="3"/>
        </w:numPr>
        <w:spacing w:line="480" w:lineRule="auto"/>
        <w:ind w:left="284" w:hanging="284"/>
        <w:rPr>
          <w:ins w:id="43" w:author="Khoa Khung'" w:date="2023-12-08T09:31:00Z"/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Đồ thị cấp phát tài nguyên là gì? Mối liên hệ giữa đồ thị cấp phát tài nguyên và deadlock</w:t>
      </w:r>
      <w:r w:rsidR="008D469E" w:rsidRPr="00526502">
        <w:rPr>
          <w:rFonts w:ascii="Times New Roman" w:hAnsi="Times New Roman" w:cs="Times New Roman"/>
          <w:sz w:val="26"/>
          <w:szCs w:val="26"/>
        </w:rPr>
        <w:t>?</w:t>
      </w:r>
      <w:r w:rsidR="00753C9B" w:rsidRPr="0052650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34EF57F" w14:textId="7865A3B7" w:rsidR="006837DA" w:rsidRDefault="006837DA">
      <w:pPr>
        <w:pStyle w:val="ListParagraph"/>
        <w:spacing w:line="480" w:lineRule="auto"/>
        <w:ind w:left="1004"/>
        <w:rPr>
          <w:ins w:id="44" w:author="Khoa Khung'" w:date="2023-12-08T09:31:00Z"/>
          <w:rFonts w:ascii="Times New Roman" w:hAnsi="Times New Roman" w:cs="Times New Roman"/>
          <w:sz w:val="26"/>
          <w:szCs w:val="26"/>
          <w:lang w:val="vi-VN"/>
        </w:rPr>
        <w:pPrChange w:id="45" w:author="Khoa Khung'" w:date="2023-12-08T09:31:00Z">
          <w:pPr>
            <w:pStyle w:val="ListParagraph"/>
            <w:numPr>
              <w:numId w:val="21"/>
            </w:numPr>
            <w:spacing w:line="480" w:lineRule="auto"/>
            <w:ind w:left="1004" w:hanging="360"/>
          </w:pPr>
        </w:pPrChange>
      </w:pPr>
    </w:p>
    <w:p w14:paraId="07747E6A" w14:textId="487A9FBD" w:rsidR="006837DA" w:rsidRPr="006837DA" w:rsidRDefault="006837DA">
      <w:pPr>
        <w:pStyle w:val="ListParagraph"/>
        <w:numPr>
          <w:ilvl w:val="0"/>
          <w:numId w:val="21"/>
        </w:numPr>
        <w:spacing w:line="480" w:lineRule="auto"/>
        <w:rPr>
          <w:ins w:id="46" w:author="Khoa Khung'" w:date="2023-12-08T09:29:00Z"/>
          <w:rFonts w:ascii="Times New Roman" w:hAnsi="Times New Roman" w:cs="Times New Roman"/>
          <w:sz w:val="26"/>
          <w:szCs w:val="26"/>
          <w:lang w:val="vi-VN"/>
          <w:rPrChange w:id="47" w:author="Khoa Khung'" w:date="2023-12-08T09:31:00Z">
            <w:rPr>
              <w:ins w:id="48" w:author="Khoa Khung'" w:date="2023-12-08T09:29:00Z"/>
              <w:rFonts w:ascii="Times New Roman" w:hAnsi="Times New Roman" w:cs="Times New Roman"/>
              <w:sz w:val="26"/>
              <w:szCs w:val="26"/>
            </w:rPr>
          </w:rPrChange>
        </w:rPr>
        <w:pPrChange w:id="49" w:author="Khoa Khung'" w:date="2023-12-08T09:31:00Z">
          <w:pPr>
            <w:pStyle w:val="ListParagraph"/>
            <w:numPr>
              <w:numId w:val="3"/>
            </w:numPr>
            <w:spacing w:line="480" w:lineRule="auto"/>
            <w:ind w:left="284" w:hanging="284"/>
          </w:pPr>
        </w:pPrChange>
      </w:pPr>
      <w:ins w:id="50" w:author="Khoa Khung'" w:date="2023-12-08T09:31:00Z">
        <w:r>
          <w:rPr>
            <w:rFonts w:ascii="Times New Roman" w:hAnsi="Times New Roman" w:cs="Times New Roman"/>
            <w:sz w:val="26"/>
            <w:szCs w:val="26"/>
            <w:lang w:val="vi-VN"/>
          </w:rPr>
          <w:lastRenderedPageBreak/>
          <w:t>Đồ thị cấp phát tài nguyên:</w:t>
        </w:r>
      </w:ins>
    </w:p>
    <w:p w14:paraId="5EF168B2" w14:textId="576C8CC6" w:rsidR="00FB3FD0" w:rsidRDefault="00FB3FD0">
      <w:pPr>
        <w:pStyle w:val="ListParagraph"/>
        <w:numPr>
          <w:ilvl w:val="1"/>
          <w:numId w:val="21"/>
        </w:numPr>
        <w:spacing w:line="480" w:lineRule="auto"/>
        <w:rPr>
          <w:ins w:id="51" w:author="Khoa Khung'" w:date="2023-12-08T09:29:00Z"/>
          <w:rFonts w:ascii="Times New Roman" w:hAnsi="Times New Roman" w:cs="Times New Roman"/>
          <w:sz w:val="26"/>
          <w:szCs w:val="26"/>
          <w:lang w:val="vi-VN"/>
        </w:rPr>
        <w:pPrChange w:id="52" w:author="Khoa Khung'" w:date="2023-12-08T09:30:00Z">
          <w:pPr>
            <w:pStyle w:val="ListParagraph"/>
            <w:numPr>
              <w:numId w:val="21"/>
            </w:numPr>
            <w:spacing w:line="480" w:lineRule="auto"/>
            <w:ind w:left="1004" w:hanging="360"/>
          </w:pPr>
        </w:pPrChange>
      </w:pPr>
      <w:ins w:id="53" w:author="Khoa Khung'" w:date="2023-12-08T09:29:00Z">
        <w:r w:rsidRPr="00FB3FD0">
          <w:rPr>
            <w:rFonts w:ascii="Times New Roman" w:hAnsi="Times New Roman" w:cs="Times New Roman"/>
            <w:sz w:val="26"/>
            <w:szCs w:val="26"/>
            <w:lang w:val="vi-VN"/>
          </w:rPr>
          <w:t xml:space="preserve">Là đồ thị có hướng, với tập đỉnh V và tập cạnh </w:t>
        </w:r>
        <w:r>
          <w:rPr>
            <w:rFonts w:ascii="Times New Roman" w:hAnsi="Times New Roman" w:cs="Times New Roman"/>
            <w:sz w:val="26"/>
            <w:szCs w:val="26"/>
            <w:lang w:val="vi-VN"/>
          </w:rPr>
          <w:t>E.</w:t>
        </w:r>
      </w:ins>
    </w:p>
    <w:p w14:paraId="7A616463" w14:textId="218F3F56" w:rsidR="00FB3FD0" w:rsidRDefault="00FB3FD0">
      <w:pPr>
        <w:pStyle w:val="ListParagraph"/>
        <w:numPr>
          <w:ilvl w:val="1"/>
          <w:numId w:val="21"/>
        </w:numPr>
        <w:spacing w:line="480" w:lineRule="auto"/>
        <w:rPr>
          <w:ins w:id="54" w:author="Khoa Khung'" w:date="2023-12-08T09:30:00Z"/>
          <w:rFonts w:ascii="Times New Roman" w:hAnsi="Times New Roman" w:cs="Times New Roman"/>
          <w:sz w:val="26"/>
          <w:szCs w:val="26"/>
          <w:lang w:val="vi-VN"/>
        </w:rPr>
        <w:pPrChange w:id="55" w:author="Khoa Khung'" w:date="2023-12-08T09:30:00Z">
          <w:pPr>
            <w:pStyle w:val="ListParagraph"/>
            <w:numPr>
              <w:numId w:val="21"/>
            </w:numPr>
            <w:spacing w:line="480" w:lineRule="auto"/>
            <w:ind w:left="1004" w:hanging="360"/>
          </w:pPr>
        </w:pPrChange>
      </w:pPr>
      <w:ins w:id="56" w:author="Khoa Khung'" w:date="2023-12-08T09:30:00Z">
        <w:r w:rsidRPr="00FB3FD0">
          <w:rPr>
            <w:rFonts w:ascii="Times New Roman" w:hAnsi="Times New Roman" w:cs="Times New Roman"/>
            <w:sz w:val="26"/>
            <w:szCs w:val="26"/>
            <w:lang w:val="vi-VN"/>
          </w:rPr>
          <w:t>Tập đỉnh V gồm 2 loại:</w:t>
        </w:r>
      </w:ins>
    </w:p>
    <w:p w14:paraId="111A584C" w14:textId="77777777" w:rsidR="00FB3FD0" w:rsidRPr="00FB3FD0" w:rsidRDefault="00FB3FD0">
      <w:pPr>
        <w:pStyle w:val="ListParagraph"/>
        <w:numPr>
          <w:ilvl w:val="2"/>
          <w:numId w:val="21"/>
        </w:numPr>
        <w:spacing w:line="480" w:lineRule="auto"/>
        <w:rPr>
          <w:ins w:id="57" w:author="Khoa Khung'" w:date="2023-12-08T09:30:00Z"/>
          <w:rFonts w:ascii="Times New Roman" w:hAnsi="Times New Roman" w:cs="Times New Roman"/>
          <w:sz w:val="26"/>
          <w:szCs w:val="26"/>
          <w:lang w:val="vi-VN"/>
        </w:rPr>
        <w:pPrChange w:id="58" w:author="Khoa Khung'" w:date="2023-12-08T09:30:00Z">
          <w:pPr>
            <w:pStyle w:val="ListParagraph"/>
            <w:numPr>
              <w:ilvl w:val="1"/>
              <w:numId w:val="21"/>
            </w:numPr>
            <w:spacing w:line="480" w:lineRule="auto"/>
            <w:ind w:left="1724" w:hanging="360"/>
          </w:pPr>
        </w:pPrChange>
      </w:pPr>
      <w:ins w:id="59" w:author="Khoa Khung'" w:date="2023-12-08T09:30:00Z">
        <w:r w:rsidRPr="00FB3FD0">
          <w:rPr>
            <w:rFonts w:ascii="Times New Roman" w:hAnsi="Times New Roman" w:cs="Times New Roman"/>
            <w:sz w:val="26"/>
            <w:szCs w:val="26"/>
            <w:lang w:val="vi-VN"/>
          </w:rPr>
          <w:t>P = {P1, P2,…,Pn} (All process)</w:t>
        </w:r>
      </w:ins>
    </w:p>
    <w:p w14:paraId="0F7D9A51" w14:textId="3638DD22" w:rsidR="00FB3FD0" w:rsidRDefault="00FB3FD0">
      <w:pPr>
        <w:pStyle w:val="ListParagraph"/>
        <w:numPr>
          <w:ilvl w:val="2"/>
          <w:numId w:val="21"/>
        </w:numPr>
        <w:spacing w:line="480" w:lineRule="auto"/>
        <w:rPr>
          <w:ins w:id="60" w:author="Khoa Khung'" w:date="2023-12-08T09:30:00Z"/>
          <w:rFonts w:ascii="Times New Roman" w:hAnsi="Times New Roman" w:cs="Times New Roman"/>
          <w:sz w:val="26"/>
          <w:szCs w:val="26"/>
          <w:lang w:val="vi-VN"/>
        </w:rPr>
        <w:pPrChange w:id="61" w:author="Khoa Khung'" w:date="2023-12-08T09:30:00Z">
          <w:pPr>
            <w:pStyle w:val="ListParagraph"/>
            <w:numPr>
              <w:ilvl w:val="1"/>
              <w:numId w:val="21"/>
            </w:numPr>
            <w:spacing w:line="480" w:lineRule="auto"/>
            <w:ind w:left="1724" w:hanging="360"/>
          </w:pPr>
        </w:pPrChange>
      </w:pPr>
      <w:ins w:id="62" w:author="Khoa Khung'" w:date="2023-12-08T09:30:00Z">
        <w:r w:rsidRPr="00FB3FD0">
          <w:rPr>
            <w:rFonts w:ascii="Times New Roman" w:hAnsi="Times New Roman" w:cs="Times New Roman"/>
            <w:sz w:val="26"/>
            <w:szCs w:val="26"/>
            <w:lang w:val="vi-VN"/>
          </w:rPr>
          <w:t>R = {R1, R2,…,Rn} (All resource)</w:t>
        </w:r>
      </w:ins>
    </w:p>
    <w:p w14:paraId="3E882CF4" w14:textId="289D8098" w:rsidR="00FB3FD0" w:rsidRDefault="00FB3FD0">
      <w:pPr>
        <w:pStyle w:val="ListParagraph"/>
        <w:numPr>
          <w:ilvl w:val="1"/>
          <w:numId w:val="21"/>
        </w:numPr>
        <w:spacing w:line="480" w:lineRule="auto"/>
        <w:rPr>
          <w:ins w:id="63" w:author="Khoa Khung'" w:date="2023-12-08T09:30:00Z"/>
          <w:rFonts w:ascii="Times New Roman" w:hAnsi="Times New Roman" w:cs="Times New Roman"/>
          <w:sz w:val="26"/>
          <w:szCs w:val="26"/>
          <w:lang w:val="vi-VN"/>
        </w:rPr>
        <w:pPrChange w:id="64" w:author="Khoa Khung'" w:date="2023-12-08T09:31:00Z">
          <w:pPr>
            <w:pStyle w:val="ListParagraph"/>
            <w:numPr>
              <w:numId w:val="21"/>
            </w:numPr>
            <w:spacing w:line="480" w:lineRule="auto"/>
            <w:ind w:left="1004" w:hanging="360"/>
          </w:pPr>
        </w:pPrChange>
      </w:pPr>
      <w:ins w:id="65" w:author="Khoa Khung'" w:date="2023-12-08T09:30:00Z">
        <w:r w:rsidRPr="00FB3FD0">
          <w:rPr>
            <w:rFonts w:ascii="Times New Roman" w:hAnsi="Times New Roman" w:cs="Times New Roman"/>
            <w:sz w:val="26"/>
            <w:szCs w:val="26"/>
            <w:lang w:val="vi-VN"/>
          </w:rPr>
          <w:t>Tập cạnh E gồm 2 loại:</w:t>
        </w:r>
      </w:ins>
    </w:p>
    <w:p w14:paraId="55819146" w14:textId="77777777" w:rsidR="00FB3FD0" w:rsidRPr="00FB3FD0" w:rsidRDefault="00FB3FD0">
      <w:pPr>
        <w:pStyle w:val="ListParagraph"/>
        <w:numPr>
          <w:ilvl w:val="2"/>
          <w:numId w:val="21"/>
        </w:numPr>
        <w:spacing w:line="480" w:lineRule="auto"/>
        <w:rPr>
          <w:ins w:id="66" w:author="Khoa Khung'" w:date="2023-12-08T09:30:00Z"/>
          <w:rFonts w:ascii="Times New Roman" w:hAnsi="Times New Roman" w:cs="Times New Roman"/>
          <w:sz w:val="26"/>
          <w:szCs w:val="26"/>
          <w:lang w:val="vi-VN"/>
        </w:rPr>
        <w:pPrChange w:id="67" w:author="Khoa Khung'" w:date="2023-12-08T09:31:00Z">
          <w:pPr>
            <w:pStyle w:val="ListParagraph"/>
            <w:numPr>
              <w:ilvl w:val="1"/>
              <w:numId w:val="21"/>
            </w:numPr>
            <w:spacing w:line="480" w:lineRule="auto"/>
            <w:ind w:left="1724" w:hanging="360"/>
          </w:pPr>
        </w:pPrChange>
      </w:pPr>
      <w:ins w:id="68" w:author="Khoa Khung'" w:date="2023-12-08T09:30:00Z">
        <w:r w:rsidRPr="00FB3FD0">
          <w:rPr>
            <w:rFonts w:ascii="Times New Roman" w:hAnsi="Times New Roman" w:cs="Times New Roman"/>
            <w:sz w:val="26"/>
            <w:szCs w:val="26"/>
            <w:lang w:val="vi-VN"/>
          </w:rPr>
          <w:t>Cạnh yêu cầu: Pi -&gt; Rj</w:t>
        </w:r>
      </w:ins>
    </w:p>
    <w:p w14:paraId="3D5B1525" w14:textId="6E469704" w:rsidR="00FB3FD0" w:rsidRDefault="00FB3FD0" w:rsidP="006837DA">
      <w:pPr>
        <w:pStyle w:val="ListParagraph"/>
        <w:numPr>
          <w:ilvl w:val="2"/>
          <w:numId w:val="21"/>
        </w:numPr>
        <w:spacing w:line="480" w:lineRule="auto"/>
        <w:rPr>
          <w:ins w:id="69" w:author="Khoa Khung'" w:date="2023-12-08T09:31:00Z"/>
          <w:rFonts w:ascii="Times New Roman" w:hAnsi="Times New Roman" w:cs="Times New Roman"/>
          <w:sz w:val="26"/>
          <w:szCs w:val="26"/>
          <w:lang w:val="vi-VN"/>
        </w:rPr>
      </w:pPr>
      <w:ins w:id="70" w:author="Khoa Khung'" w:date="2023-12-08T09:30:00Z">
        <w:r w:rsidRPr="00FB3FD0">
          <w:rPr>
            <w:rFonts w:ascii="Times New Roman" w:hAnsi="Times New Roman" w:cs="Times New Roman"/>
            <w:sz w:val="26"/>
            <w:szCs w:val="26"/>
            <w:lang w:val="vi-VN"/>
          </w:rPr>
          <w:t>Cạnh cấp phát: Rj-&gt; Pi</w:t>
        </w:r>
      </w:ins>
    </w:p>
    <w:p w14:paraId="251C7841" w14:textId="22440114" w:rsidR="006837DA" w:rsidRDefault="006837DA" w:rsidP="006837DA">
      <w:pPr>
        <w:pStyle w:val="ListParagraph"/>
        <w:numPr>
          <w:ilvl w:val="0"/>
          <w:numId w:val="21"/>
        </w:numPr>
        <w:spacing w:line="480" w:lineRule="auto"/>
        <w:rPr>
          <w:ins w:id="71" w:author="Khoa Khung'" w:date="2023-12-08T09:31:00Z"/>
          <w:rFonts w:ascii="Times New Roman" w:hAnsi="Times New Roman" w:cs="Times New Roman"/>
          <w:sz w:val="26"/>
          <w:szCs w:val="26"/>
          <w:lang w:val="vi-VN"/>
        </w:rPr>
      </w:pPr>
      <w:ins w:id="72" w:author="Khoa Khung'" w:date="2023-12-08T09:31:00Z">
        <w:r>
          <w:rPr>
            <w:rFonts w:ascii="Times New Roman" w:hAnsi="Times New Roman" w:cs="Times New Roman"/>
            <w:sz w:val="26"/>
            <w:szCs w:val="26"/>
            <w:lang w:val="vi-VN"/>
          </w:rPr>
          <w:t>Liên hệ với Deadlock:</w:t>
        </w:r>
      </w:ins>
    </w:p>
    <w:p w14:paraId="25EA1BF5" w14:textId="569FC02E" w:rsidR="006837DA" w:rsidRDefault="006837DA" w:rsidP="006837DA">
      <w:pPr>
        <w:pStyle w:val="ListParagraph"/>
        <w:numPr>
          <w:ilvl w:val="1"/>
          <w:numId w:val="21"/>
        </w:numPr>
        <w:spacing w:line="480" w:lineRule="auto"/>
        <w:rPr>
          <w:ins w:id="73" w:author="Khoa Khung'" w:date="2023-12-08T09:31:00Z"/>
          <w:rFonts w:ascii="Times New Roman" w:hAnsi="Times New Roman" w:cs="Times New Roman"/>
          <w:sz w:val="26"/>
          <w:szCs w:val="26"/>
          <w:lang w:val="vi-VN"/>
        </w:rPr>
      </w:pPr>
      <w:ins w:id="74" w:author="Khoa Khung'" w:date="2023-12-08T09:31:00Z">
        <w:r w:rsidRPr="006837DA">
          <w:rPr>
            <w:rFonts w:ascii="Times New Roman" w:hAnsi="Times New Roman" w:cs="Times New Roman"/>
            <w:sz w:val="26"/>
            <w:szCs w:val="26"/>
            <w:lang w:val="vi-VN"/>
          </w:rPr>
          <w:t xml:space="preserve">RAG không chứa chu trình -&gt; không có </w:t>
        </w:r>
        <w:r>
          <w:rPr>
            <w:rFonts w:ascii="Times New Roman" w:hAnsi="Times New Roman" w:cs="Times New Roman"/>
            <w:sz w:val="26"/>
            <w:szCs w:val="26"/>
            <w:lang w:val="vi-VN"/>
          </w:rPr>
          <w:t>deadlock.</w:t>
        </w:r>
      </w:ins>
    </w:p>
    <w:p w14:paraId="499C87C4" w14:textId="2F69D533" w:rsidR="006837DA" w:rsidRDefault="006837DA" w:rsidP="006837DA">
      <w:pPr>
        <w:pStyle w:val="ListParagraph"/>
        <w:numPr>
          <w:ilvl w:val="1"/>
          <w:numId w:val="21"/>
        </w:numPr>
        <w:spacing w:line="480" w:lineRule="auto"/>
        <w:rPr>
          <w:ins w:id="75" w:author="Khoa Khung'" w:date="2023-12-08T09:31:00Z"/>
          <w:rFonts w:ascii="Times New Roman" w:hAnsi="Times New Roman" w:cs="Times New Roman"/>
          <w:sz w:val="26"/>
          <w:szCs w:val="26"/>
          <w:lang w:val="vi-VN"/>
        </w:rPr>
      </w:pPr>
      <w:ins w:id="76" w:author="Khoa Khung'" w:date="2023-12-08T09:31:00Z">
        <w:r w:rsidRPr="006837DA">
          <w:rPr>
            <w:rFonts w:ascii="Times New Roman" w:hAnsi="Times New Roman" w:cs="Times New Roman"/>
            <w:sz w:val="26"/>
            <w:szCs w:val="26"/>
            <w:lang w:val="vi-VN"/>
          </w:rPr>
          <w:t>RAG chứa một (hay nhiều) chu trình</w:t>
        </w:r>
      </w:ins>
    </w:p>
    <w:p w14:paraId="0A24CF09" w14:textId="6782C44C" w:rsidR="006837DA" w:rsidRDefault="006837DA" w:rsidP="006837DA">
      <w:pPr>
        <w:pStyle w:val="ListParagraph"/>
        <w:numPr>
          <w:ilvl w:val="2"/>
          <w:numId w:val="21"/>
        </w:numPr>
        <w:spacing w:line="480" w:lineRule="auto"/>
        <w:rPr>
          <w:ins w:id="77" w:author="Khoa Khung'" w:date="2023-12-08T09:32:00Z"/>
          <w:rFonts w:ascii="Times New Roman" w:hAnsi="Times New Roman" w:cs="Times New Roman"/>
          <w:sz w:val="26"/>
          <w:szCs w:val="26"/>
          <w:lang w:val="vi-VN"/>
        </w:rPr>
      </w:pPr>
      <w:ins w:id="78" w:author="Khoa Khung'" w:date="2023-12-08T09:31:00Z">
        <w:r w:rsidRPr="006837DA">
          <w:rPr>
            <w:rFonts w:ascii="Times New Roman" w:hAnsi="Times New Roman" w:cs="Times New Roman"/>
            <w:sz w:val="26"/>
            <w:szCs w:val="26"/>
            <w:lang w:val="vi-VN"/>
          </w:rPr>
          <w:t>Nếu mỗi loại tài nguyên chỉ có một thực thể</w:t>
        </w:r>
        <w:r>
          <w:rPr>
            <w:rFonts w:ascii="Times New Roman" w:hAnsi="Times New Roman" w:cs="Times New Roman"/>
            <w:sz w:val="26"/>
            <w:szCs w:val="26"/>
            <w:lang w:val="vi-VN"/>
          </w:rPr>
          <w:t xml:space="preserve"> -&gt; </w:t>
        </w:r>
      </w:ins>
      <w:ins w:id="79" w:author="Khoa Khung'" w:date="2023-12-08T09:32:00Z">
        <w:r>
          <w:rPr>
            <w:rFonts w:ascii="Times New Roman" w:hAnsi="Times New Roman" w:cs="Times New Roman"/>
            <w:sz w:val="26"/>
            <w:szCs w:val="26"/>
            <w:lang w:val="vi-VN"/>
          </w:rPr>
          <w:t>Deadlock.</w:t>
        </w:r>
      </w:ins>
    </w:p>
    <w:p w14:paraId="188A193E" w14:textId="310A0D0A" w:rsidR="006837DA" w:rsidRPr="00FB3FD0" w:rsidRDefault="006837DA">
      <w:pPr>
        <w:pStyle w:val="ListParagraph"/>
        <w:numPr>
          <w:ilvl w:val="2"/>
          <w:numId w:val="21"/>
        </w:numPr>
        <w:spacing w:line="480" w:lineRule="auto"/>
        <w:rPr>
          <w:rFonts w:ascii="Times New Roman" w:hAnsi="Times New Roman" w:cs="Times New Roman"/>
          <w:sz w:val="26"/>
          <w:szCs w:val="26"/>
          <w:lang w:val="vi-VN"/>
          <w:rPrChange w:id="80" w:author="Khoa Khung'" w:date="2023-12-08T09:29:00Z">
            <w:rPr>
              <w:rFonts w:ascii="Times New Roman" w:hAnsi="Times New Roman" w:cs="Times New Roman"/>
              <w:sz w:val="26"/>
              <w:szCs w:val="26"/>
            </w:rPr>
          </w:rPrChange>
        </w:rPr>
        <w:pPrChange w:id="81" w:author="Khoa Khung'" w:date="2023-12-08T09:31:00Z">
          <w:pPr>
            <w:pStyle w:val="ListParagraph"/>
            <w:numPr>
              <w:numId w:val="3"/>
            </w:numPr>
            <w:spacing w:line="480" w:lineRule="auto"/>
            <w:ind w:left="284" w:hanging="284"/>
          </w:pPr>
        </w:pPrChange>
      </w:pPr>
      <w:ins w:id="82" w:author="Khoa Khung'" w:date="2023-12-08T09:32:00Z">
        <w:r w:rsidRPr="006837DA">
          <w:rPr>
            <w:rFonts w:ascii="Times New Roman" w:hAnsi="Times New Roman" w:cs="Times New Roman"/>
            <w:sz w:val="26"/>
            <w:szCs w:val="26"/>
            <w:lang w:val="vi-VN"/>
          </w:rPr>
          <w:t>Nếu mỗi loại tài nguyên có nhiều thực thể</w:t>
        </w:r>
        <w:r>
          <w:rPr>
            <w:rFonts w:ascii="Times New Roman" w:hAnsi="Times New Roman" w:cs="Times New Roman"/>
            <w:sz w:val="26"/>
            <w:szCs w:val="26"/>
            <w:lang w:val="vi-VN"/>
          </w:rPr>
          <w:t xml:space="preserve"> -&gt; có thể xảy ra Deadlock.</w:t>
        </w:r>
      </w:ins>
    </w:p>
    <w:p w14:paraId="7499705E" w14:textId="1EB17D11" w:rsidR="008D469E" w:rsidRDefault="00A50811" w:rsidP="00315704">
      <w:pPr>
        <w:pStyle w:val="ListParagraph"/>
        <w:numPr>
          <w:ilvl w:val="0"/>
          <w:numId w:val="3"/>
        </w:numPr>
        <w:spacing w:line="480" w:lineRule="auto"/>
        <w:ind w:left="284" w:hanging="284"/>
        <w:rPr>
          <w:ins w:id="83" w:author="Khoa Khung'" w:date="2023-12-08T09:32:00Z"/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Có mấy </w:t>
      </w:r>
      <w:r w:rsidR="00BD1B3B">
        <w:rPr>
          <w:rFonts w:ascii="Times New Roman" w:hAnsi="Times New Roman" w:cs="Times New Roman"/>
          <w:sz w:val="26"/>
          <w:szCs w:val="26"/>
        </w:rPr>
        <w:t>phương pháp để giải quyết deadlock</w:t>
      </w:r>
      <w:r>
        <w:rPr>
          <w:rFonts w:ascii="Times New Roman" w:hAnsi="Times New Roman" w:cs="Times New Roman"/>
          <w:sz w:val="26"/>
          <w:szCs w:val="26"/>
        </w:rPr>
        <w:t>?</w:t>
      </w:r>
      <w:r w:rsidR="00BD1B3B">
        <w:rPr>
          <w:rFonts w:ascii="Times New Roman" w:hAnsi="Times New Roman" w:cs="Times New Roman"/>
          <w:sz w:val="26"/>
          <w:szCs w:val="26"/>
        </w:rPr>
        <w:t xml:space="preserve"> Phân tích và đánh giá ưu, nhược điểm của từng phương pháp?</w:t>
      </w:r>
    </w:p>
    <w:p w14:paraId="1A17A668" w14:textId="7DB91C3B" w:rsidR="006837DA" w:rsidRDefault="006837DA" w:rsidP="006837DA">
      <w:pPr>
        <w:pStyle w:val="ListParagraph"/>
        <w:numPr>
          <w:ilvl w:val="0"/>
          <w:numId w:val="18"/>
        </w:numPr>
        <w:spacing w:line="480" w:lineRule="auto"/>
        <w:rPr>
          <w:ins w:id="84" w:author="Khoa Khung'" w:date="2023-12-08T09:32:00Z"/>
          <w:rFonts w:ascii="Times New Roman" w:hAnsi="Times New Roman" w:cs="Times New Roman"/>
          <w:sz w:val="26"/>
          <w:szCs w:val="26"/>
          <w:lang w:val="vi-VN"/>
        </w:rPr>
      </w:pPr>
      <w:ins w:id="85" w:author="Khoa Khung'" w:date="2023-12-08T09:32:00Z">
        <w:r>
          <w:rPr>
            <w:rFonts w:ascii="Times New Roman" w:hAnsi="Times New Roman" w:cs="Times New Roman"/>
            <w:sz w:val="26"/>
            <w:szCs w:val="26"/>
            <w:lang w:val="vi-VN"/>
          </w:rPr>
          <w:t>Trả lời:</w:t>
        </w:r>
      </w:ins>
    </w:p>
    <w:p w14:paraId="417D050F" w14:textId="4E00F1F5" w:rsidR="006837DA" w:rsidRDefault="006837DA" w:rsidP="006837DA">
      <w:pPr>
        <w:pStyle w:val="ListParagraph"/>
        <w:numPr>
          <w:ilvl w:val="0"/>
          <w:numId w:val="21"/>
        </w:numPr>
        <w:spacing w:line="480" w:lineRule="auto"/>
        <w:rPr>
          <w:ins w:id="86" w:author="Khoa Khung'" w:date="2023-12-08T09:32:00Z"/>
          <w:rFonts w:ascii="Times New Roman" w:hAnsi="Times New Roman" w:cs="Times New Roman"/>
          <w:sz w:val="26"/>
          <w:szCs w:val="26"/>
          <w:lang w:val="vi-VN"/>
        </w:rPr>
      </w:pPr>
      <w:ins w:id="87" w:author="Khoa Khung'" w:date="2023-12-08T09:32:00Z">
        <w:r>
          <w:rPr>
            <w:rFonts w:ascii="Times New Roman" w:hAnsi="Times New Roman" w:cs="Times New Roman"/>
            <w:sz w:val="26"/>
            <w:szCs w:val="26"/>
            <w:lang w:val="vi-VN"/>
          </w:rPr>
          <w:t>Có 4 phương pháp giải quyết Deadlock:</w:t>
        </w:r>
      </w:ins>
    </w:p>
    <w:p w14:paraId="0404EB67" w14:textId="40B7A794" w:rsidR="006837DA" w:rsidRDefault="006837DA" w:rsidP="006837DA">
      <w:pPr>
        <w:pStyle w:val="ListParagraph"/>
        <w:numPr>
          <w:ilvl w:val="1"/>
          <w:numId w:val="21"/>
        </w:numPr>
        <w:spacing w:line="480" w:lineRule="auto"/>
        <w:rPr>
          <w:ins w:id="88" w:author="Khoa Khung'" w:date="2023-12-08T09:33:00Z"/>
          <w:rFonts w:ascii="Times New Roman" w:hAnsi="Times New Roman" w:cs="Times New Roman"/>
          <w:sz w:val="26"/>
          <w:szCs w:val="26"/>
          <w:lang w:val="vi-VN"/>
        </w:rPr>
      </w:pPr>
      <w:ins w:id="89" w:author="Khoa Khung'" w:date="2023-12-08T09:33:00Z">
        <w:r w:rsidRPr="006837DA">
          <w:rPr>
            <w:rFonts w:ascii="Times New Roman" w:hAnsi="Times New Roman" w:cs="Times New Roman"/>
            <w:sz w:val="26"/>
            <w:szCs w:val="26"/>
            <w:lang w:val="vi-VN"/>
          </w:rPr>
          <w:t>Cho phép hệ thống vào trạng thái deadlock, nhưng sau đó phát</w:t>
        </w:r>
        <w:r>
          <w:rPr>
            <w:rFonts w:ascii="Times New Roman" w:hAnsi="Times New Roman" w:cs="Times New Roman"/>
            <w:sz w:val="26"/>
            <w:szCs w:val="26"/>
            <w:lang w:val="vi-VN"/>
          </w:rPr>
          <w:t xml:space="preserve"> </w:t>
        </w:r>
        <w:r w:rsidRPr="006837DA">
          <w:rPr>
            <w:rFonts w:ascii="Times New Roman" w:hAnsi="Times New Roman" w:cs="Times New Roman"/>
            <w:sz w:val="26"/>
            <w:szCs w:val="26"/>
            <w:lang w:val="vi-VN"/>
            <w:rPrChange w:id="90" w:author="Khoa Khung'" w:date="2023-12-08T09:33:00Z">
              <w:rPr>
                <w:lang w:val="vi-VN"/>
              </w:rPr>
            </w:rPrChange>
          </w:rPr>
          <w:t>hiện deadlock và phục hồi hệ thống.</w:t>
        </w:r>
      </w:ins>
    </w:p>
    <w:p w14:paraId="60A4ABA2" w14:textId="2638E813" w:rsidR="006837DA" w:rsidRDefault="006837DA" w:rsidP="006837DA">
      <w:pPr>
        <w:pStyle w:val="ListParagraph"/>
        <w:numPr>
          <w:ilvl w:val="1"/>
          <w:numId w:val="21"/>
        </w:numPr>
        <w:spacing w:line="480" w:lineRule="auto"/>
        <w:rPr>
          <w:ins w:id="91" w:author="Khoa Khung'" w:date="2023-12-08T09:33:00Z"/>
          <w:rFonts w:ascii="Times New Roman" w:hAnsi="Times New Roman" w:cs="Times New Roman"/>
          <w:sz w:val="26"/>
          <w:szCs w:val="26"/>
          <w:lang w:val="vi-VN"/>
        </w:rPr>
      </w:pPr>
      <w:ins w:id="92" w:author="Khoa Khung'" w:date="2023-12-08T09:33:00Z">
        <w:r w:rsidRPr="006837DA">
          <w:rPr>
            <w:rFonts w:ascii="Times New Roman" w:hAnsi="Times New Roman" w:cs="Times New Roman"/>
            <w:sz w:val="26"/>
            <w:szCs w:val="26"/>
            <w:lang w:val="vi-VN"/>
          </w:rPr>
          <w:t>Bỏ qua mọi vấn đề, xem như deadlock không bao giờ xảy ra trong</w:t>
        </w:r>
        <w:r>
          <w:rPr>
            <w:rFonts w:ascii="Times New Roman" w:hAnsi="Times New Roman" w:cs="Times New Roman"/>
            <w:sz w:val="26"/>
            <w:szCs w:val="26"/>
            <w:lang w:val="vi-VN"/>
          </w:rPr>
          <w:t xml:space="preserve"> </w:t>
        </w:r>
        <w:r w:rsidRPr="006837DA">
          <w:rPr>
            <w:rFonts w:ascii="Times New Roman" w:hAnsi="Times New Roman" w:cs="Times New Roman"/>
            <w:sz w:val="26"/>
            <w:szCs w:val="26"/>
            <w:lang w:val="vi-VN"/>
            <w:rPrChange w:id="93" w:author="Khoa Khung'" w:date="2023-12-08T09:33:00Z">
              <w:rPr>
                <w:lang w:val="vi-VN"/>
              </w:rPr>
            </w:rPrChange>
          </w:rPr>
          <w:t xml:space="preserve">hệ </w:t>
        </w:r>
        <w:r>
          <w:rPr>
            <w:rFonts w:ascii="Times New Roman" w:hAnsi="Times New Roman" w:cs="Times New Roman"/>
            <w:sz w:val="26"/>
            <w:szCs w:val="26"/>
            <w:lang w:val="vi-VN"/>
          </w:rPr>
          <w:t>thống:</w:t>
        </w:r>
      </w:ins>
    </w:p>
    <w:p w14:paraId="702BD739" w14:textId="0DFA6375" w:rsidR="006837DA" w:rsidRPr="001A2EB9" w:rsidRDefault="006837DA">
      <w:pPr>
        <w:pStyle w:val="ListParagraph"/>
        <w:numPr>
          <w:ilvl w:val="2"/>
          <w:numId w:val="21"/>
        </w:numPr>
        <w:spacing w:line="480" w:lineRule="auto"/>
        <w:rPr>
          <w:ins w:id="94" w:author="Khoa Khung'" w:date="2023-12-08T12:43:00Z"/>
          <w:rFonts w:ascii="Times New Roman" w:hAnsi="Times New Roman" w:cs="Times New Roman"/>
          <w:sz w:val="26"/>
          <w:szCs w:val="26"/>
          <w:lang w:val="vi-VN"/>
          <w:rPrChange w:id="95" w:author="Khoa Khung'" w:date="2023-12-08T12:43:00Z">
            <w:rPr>
              <w:ins w:id="96" w:author="Khoa Khung'" w:date="2023-12-08T12:43:00Z"/>
              <w:rFonts w:ascii="Times New Roman" w:hAnsi="Times New Roman" w:cs="Times New Roman"/>
              <w:sz w:val="26"/>
              <w:szCs w:val="26"/>
            </w:rPr>
          </w:rPrChange>
        </w:rPr>
      </w:pPr>
      <w:ins w:id="97" w:author="Khoa Khung'" w:date="2023-12-08T09:33:00Z">
        <w:r w:rsidRPr="006837DA">
          <w:rPr>
            <w:rFonts w:ascii="Times New Roman" w:hAnsi="Times New Roman" w:cs="Times New Roman"/>
            <w:sz w:val="26"/>
            <w:szCs w:val="26"/>
            <w:lang w:val="vi-VN"/>
          </w:rPr>
          <w:t>Deadlock không được phát hiện, dẫn đến việc giảm hiệu suất của hệ</w:t>
        </w:r>
        <w:r>
          <w:rPr>
            <w:rFonts w:ascii="Times New Roman" w:hAnsi="Times New Roman" w:cs="Times New Roman"/>
            <w:sz w:val="26"/>
            <w:szCs w:val="26"/>
            <w:lang w:val="vi-VN"/>
          </w:rPr>
          <w:t xml:space="preserve"> </w:t>
        </w:r>
        <w:r w:rsidRPr="006837DA">
          <w:rPr>
            <w:rFonts w:ascii="Times New Roman" w:hAnsi="Times New Roman" w:cs="Times New Roman"/>
            <w:sz w:val="26"/>
            <w:szCs w:val="26"/>
            <w:lang w:val="vi-VN"/>
            <w:rPrChange w:id="98" w:author="Khoa Khung'" w:date="2023-12-08T09:33:00Z">
              <w:rPr>
                <w:lang w:val="vi-VN"/>
              </w:rPr>
            </w:rPrChange>
          </w:rPr>
          <w:t>thống. Cuối cùng, hệ thống có thể ngưng hoạt động và phải khởi động lại</w:t>
        </w:r>
      </w:ins>
      <w:ins w:id="99" w:author="Khoa Khung'" w:date="2023-12-08T12:43:00Z">
        <w:r w:rsidR="001A2EB9">
          <w:rPr>
            <w:rFonts w:ascii="Times New Roman" w:hAnsi="Times New Roman" w:cs="Times New Roman"/>
            <w:sz w:val="26"/>
            <w:szCs w:val="26"/>
          </w:rPr>
          <w:t>.</w:t>
        </w:r>
      </w:ins>
    </w:p>
    <w:p w14:paraId="59C6487C" w14:textId="07A3281D" w:rsidR="001A2EB9" w:rsidRPr="001A2EB9" w:rsidRDefault="001A2EB9" w:rsidP="001A2EB9">
      <w:pPr>
        <w:pStyle w:val="ListParagraph"/>
        <w:numPr>
          <w:ilvl w:val="2"/>
          <w:numId w:val="21"/>
        </w:numPr>
        <w:spacing w:line="480" w:lineRule="auto"/>
        <w:rPr>
          <w:ins w:id="100" w:author="Khoa Khung'" w:date="2023-12-08T12:43:00Z"/>
          <w:rFonts w:ascii="Times New Roman" w:hAnsi="Times New Roman" w:cs="Times New Roman"/>
          <w:sz w:val="26"/>
          <w:szCs w:val="26"/>
          <w:lang w:val="vi-VN"/>
          <w:rPrChange w:id="101" w:author="Khoa Khung'" w:date="2023-12-08T12:43:00Z">
            <w:rPr>
              <w:ins w:id="102" w:author="Khoa Khung'" w:date="2023-12-08T12:43:00Z"/>
              <w:rFonts w:ascii="Times New Roman" w:hAnsi="Times New Roman" w:cs="Times New Roman"/>
              <w:sz w:val="26"/>
              <w:szCs w:val="26"/>
            </w:rPr>
          </w:rPrChange>
        </w:rPr>
      </w:pPr>
      <w:ins w:id="103" w:author="Khoa Khung'" w:date="2023-12-08T12:43:00Z">
        <w:r w:rsidRPr="001A2EB9">
          <w:rPr>
            <w:rFonts w:ascii="Times New Roman" w:hAnsi="Times New Roman" w:cs="Times New Roman"/>
            <w:sz w:val="26"/>
            <w:szCs w:val="26"/>
            <w:lang w:val="vi-VN"/>
          </w:rPr>
          <w:lastRenderedPageBreak/>
          <w:t>Tránh deadlock: các tiến trình cần cung cấp thông tin về tài nguyên</w:t>
        </w:r>
        <w:r>
          <w:rPr>
            <w:rFonts w:ascii="Times New Roman" w:hAnsi="Times New Roman" w:cs="Times New Roman"/>
            <w:sz w:val="26"/>
            <w:szCs w:val="26"/>
          </w:rPr>
          <w:t xml:space="preserve"> </w:t>
        </w:r>
        <w:r w:rsidRPr="001A2EB9">
          <w:rPr>
            <w:rFonts w:ascii="Times New Roman" w:hAnsi="Times New Roman" w:cs="Times New Roman"/>
            <w:sz w:val="26"/>
            <w:szCs w:val="26"/>
            <w:lang w:val="vi-VN"/>
            <w:rPrChange w:id="104" w:author="Khoa Khung'" w:date="2023-12-08T12:43:00Z">
              <w:rPr>
                <w:lang w:val="vi-VN"/>
              </w:rPr>
            </w:rPrChange>
          </w:rPr>
          <w:t>nó cần để hệ thống cấp phát tài nguyên một cách thích hợ</w:t>
        </w:r>
        <w:r w:rsidRPr="001A2EB9">
          <w:rPr>
            <w:rFonts w:ascii="Times New Roman" w:hAnsi="Times New Roman" w:cs="Times New Roman"/>
            <w:sz w:val="26"/>
            <w:szCs w:val="26"/>
            <w:rPrChange w:id="105" w:author="Khoa Khung'" w:date="2023-12-08T12:43:00Z">
              <w:rPr/>
            </w:rPrChange>
          </w:rPr>
          <w:t>p</w:t>
        </w:r>
        <w:r>
          <w:rPr>
            <w:rFonts w:ascii="Times New Roman" w:hAnsi="Times New Roman" w:cs="Times New Roman"/>
            <w:sz w:val="26"/>
            <w:szCs w:val="26"/>
          </w:rPr>
          <w:t>.</w:t>
        </w:r>
      </w:ins>
    </w:p>
    <w:p w14:paraId="01799D6D" w14:textId="650937FB" w:rsidR="001A2EB9" w:rsidRPr="001A2EB9" w:rsidRDefault="001A2EB9" w:rsidP="001A2EB9">
      <w:pPr>
        <w:pStyle w:val="ListParagraph"/>
        <w:numPr>
          <w:ilvl w:val="2"/>
          <w:numId w:val="21"/>
        </w:numPr>
        <w:spacing w:line="480" w:lineRule="auto"/>
        <w:rPr>
          <w:ins w:id="106" w:author="Khoa Khung'" w:date="2023-12-08T12:43:00Z"/>
          <w:rFonts w:ascii="Times New Roman" w:hAnsi="Times New Roman" w:cs="Times New Roman"/>
          <w:sz w:val="26"/>
          <w:szCs w:val="26"/>
          <w:lang w:val="vi-VN"/>
          <w:rPrChange w:id="107" w:author="Khoa Khung'" w:date="2023-12-08T12:44:00Z">
            <w:rPr>
              <w:ins w:id="108" w:author="Khoa Khung'" w:date="2023-12-08T12:43:00Z"/>
              <w:lang w:val="vi-VN"/>
            </w:rPr>
          </w:rPrChange>
        </w:rPr>
        <w:pPrChange w:id="109" w:author="Khoa Khung'" w:date="2023-12-08T12:44:00Z">
          <w:pPr>
            <w:pStyle w:val="ListParagraph"/>
            <w:numPr>
              <w:ilvl w:val="2"/>
              <w:numId w:val="21"/>
            </w:numPr>
            <w:spacing w:line="480" w:lineRule="auto"/>
            <w:ind w:left="2444" w:hanging="360"/>
          </w:pPr>
        </w:pPrChange>
      </w:pPr>
      <w:ins w:id="110" w:author="Khoa Khung'" w:date="2023-12-08T12:43:00Z">
        <w:r w:rsidRPr="001A2EB9">
          <w:rPr>
            <w:rFonts w:ascii="Times New Roman" w:hAnsi="Times New Roman" w:cs="Times New Roman"/>
            <w:sz w:val="26"/>
            <w:szCs w:val="26"/>
            <w:lang w:val="vi-VN"/>
          </w:rPr>
          <w:t>Cho phép hệ thống vào trạng thái deadlock, nhưng sau đó phát</w:t>
        </w:r>
      </w:ins>
      <w:ins w:id="111" w:author="Khoa Khung'" w:date="2023-12-08T12:44:00Z">
        <w:r>
          <w:rPr>
            <w:rFonts w:ascii="Times New Roman" w:hAnsi="Times New Roman" w:cs="Times New Roman"/>
            <w:sz w:val="26"/>
            <w:szCs w:val="26"/>
          </w:rPr>
          <w:t xml:space="preserve"> </w:t>
        </w:r>
      </w:ins>
      <w:ins w:id="112" w:author="Khoa Khung'" w:date="2023-12-08T12:43:00Z">
        <w:r w:rsidRPr="001A2EB9">
          <w:rPr>
            <w:rFonts w:ascii="Times New Roman" w:hAnsi="Times New Roman" w:cs="Times New Roman"/>
            <w:sz w:val="26"/>
            <w:szCs w:val="26"/>
            <w:lang w:val="vi-VN"/>
            <w:rPrChange w:id="113" w:author="Khoa Khung'" w:date="2023-12-08T12:44:00Z">
              <w:rPr>
                <w:lang w:val="vi-VN"/>
              </w:rPr>
            </w:rPrChange>
          </w:rPr>
          <w:t>hiện deadlock và phục hồi hệ thống</w:t>
        </w:r>
      </w:ins>
      <w:ins w:id="114" w:author="Khoa Khung'" w:date="2023-12-08T12:44:00Z">
        <w:r>
          <w:rPr>
            <w:rFonts w:ascii="Times New Roman" w:hAnsi="Times New Roman" w:cs="Times New Roman"/>
            <w:sz w:val="26"/>
            <w:szCs w:val="26"/>
          </w:rPr>
          <w:t>.</w:t>
        </w:r>
      </w:ins>
    </w:p>
    <w:p w14:paraId="19469729" w14:textId="509F392B" w:rsidR="001A2EB9" w:rsidRPr="00771C2C" w:rsidRDefault="001A2EB9" w:rsidP="001A2EB9">
      <w:pPr>
        <w:pStyle w:val="ListParagraph"/>
        <w:numPr>
          <w:ilvl w:val="2"/>
          <w:numId w:val="21"/>
        </w:numPr>
        <w:spacing w:line="480" w:lineRule="auto"/>
        <w:rPr>
          <w:ins w:id="115" w:author="Khoa Khung'" w:date="2023-12-08T12:44:00Z"/>
          <w:rFonts w:ascii="Times New Roman" w:hAnsi="Times New Roman" w:cs="Times New Roman"/>
          <w:sz w:val="26"/>
          <w:szCs w:val="26"/>
          <w:lang w:val="vi-VN"/>
          <w:rPrChange w:id="116" w:author="Khoa Khung'" w:date="2023-12-08T12:44:00Z">
            <w:rPr>
              <w:ins w:id="117" w:author="Khoa Khung'" w:date="2023-12-08T12:44:00Z"/>
              <w:rFonts w:ascii="Times New Roman" w:hAnsi="Times New Roman" w:cs="Times New Roman"/>
              <w:sz w:val="26"/>
              <w:szCs w:val="26"/>
            </w:rPr>
          </w:rPrChange>
        </w:rPr>
      </w:pPr>
      <w:ins w:id="118" w:author="Khoa Khung'" w:date="2023-12-08T12:43:00Z">
        <w:r w:rsidRPr="001A2EB9">
          <w:rPr>
            <w:rFonts w:ascii="Times New Roman" w:hAnsi="Times New Roman" w:cs="Times New Roman"/>
            <w:sz w:val="26"/>
            <w:szCs w:val="26"/>
            <w:lang w:val="vi-VN"/>
          </w:rPr>
          <w:t>Bỏ qua mọi vấn đề, xem như deadlock không bao giờ xảy ra trong</w:t>
        </w:r>
      </w:ins>
      <w:ins w:id="119" w:author="Khoa Khung'" w:date="2023-12-08T12:44:00Z">
        <w:r>
          <w:rPr>
            <w:rFonts w:ascii="Times New Roman" w:hAnsi="Times New Roman" w:cs="Times New Roman"/>
            <w:sz w:val="26"/>
            <w:szCs w:val="26"/>
          </w:rPr>
          <w:t xml:space="preserve"> </w:t>
        </w:r>
      </w:ins>
      <w:ins w:id="120" w:author="Khoa Khung'" w:date="2023-12-08T12:43:00Z">
        <w:r w:rsidRPr="001A2EB9">
          <w:rPr>
            <w:rFonts w:ascii="Times New Roman" w:hAnsi="Times New Roman" w:cs="Times New Roman"/>
            <w:sz w:val="26"/>
            <w:szCs w:val="26"/>
            <w:lang w:val="vi-VN"/>
            <w:rPrChange w:id="121" w:author="Khoa Khung'" w:date="2023-12-08T12:44:00Z">
              <w:rPr>
                <w:lang w:val="vi-VN"/>
              </w:rPr>
            </w:rPrChange>
          </w:rPr>
          <w:t>hệ thống</w:t>
        </w:r>
      </w:ins>
      <w:ins w:id="122" w:author="Khoa Khung'" w:date="2023-12-08T12:44:00Z">
        <w:r w:rsidR="00771C2C">
          <w:rPr>
            <w:rFonts w:ascii="Times New Roman" w:hAnsi="Times New Roman" w:cs="Times New Roman"/>
            <w:sz w:val="26"/>
            <w:szCs w:val="26"/>
          </w:rPr>
          <w:t>:</w:t>
        </w:r>
      </w:ins>
    </w:p>
    <w:p w14:paraId="076106D5" w14:textId="114BFEF0" w:rsidR="00771C2C" w:rsidRPr="00771C2C" w:rsidRDefault="00771C2C" w:rsidP="00771C2C">
      <w:pPr>
        <w:pStyle w:val="ListParagraph"/>
        <w:numPr>
          <w:ilvl w:val="3"/>
          <w:numId w:val="21"/>
        </w:numPr>
        <w:spacing w:line="480" w:lineRule="auto"/>
        <w:rPr>
          <w:rFonts w:ascii="Times New Roman" w:hAnsi="Times New Roman" w:cs="Times New Roman"/>
          <w:sz w:val="26"/>
          <w:szCs w:val="26"/>
          <w:lang w:val="vi-VN"/>
          <w:rPrChange w:id="123" w:author="Khoa Khung'" w:date="2023-12-08T12:44:00Z">
            <w:rPr>
              <w:rFonts w:ascii="Times New Roman" w:hAnsi="Times New Roman" w:cs="Times New Roman"/>
              <w:sz w:val="26"/>
              <w:szCs w:val="26"/>
            </w:rPr>
          </w:rPrChange>
        </w:rPr>
        <w:pPrChange w:id="124" w:author="Khoa Khung'" w:date="2023-12-08T12:44:00Z">
          <w:pPr>
            <w:pStyle w:val="ListParagraph"/>
            <w:numPr>
              <w:numId w:val="3"/>
            </w:numPr>
            <w:spacing w:line="480" w:lineRule="auto"/>
            <w:ind w:left="284" w:hanging="284"/>
          </w:pPr>
        </w:pPrChange>
      </w:pPr>
      <w:ins w:id="125" w:author="Khoa Khung'" w:date="2023-12-08T12:44:00Z">
        <w:r w:rsidRPr="00771C2C">
          <w:rPr>
            <w:rFonts w:ascii="Times New Roman" w:hAnsi="Times New Roman" w:cs="Times New Roman"/>
            <w:sz w:val="26"/>
            <w:szCs w:val="26"/>
            <w:lang w:val="vi-VN"/>
          </w:rPr>
          <w:t>Deadlock không được phát hiện, dẫn đến việc giảm hiệu suất của hệ</w:t>
        </w:r>
        <w:r>
          <w:rPr>
            <w:rFonts w:ascii="Times New Roman" w:hAnsi="Times New Roman" w:cs="Times New Roman"/>
            <w:sz w:val="26"/>
            <w:szCs w:val="26"/>
          </w:rPr>
          <w:t xml:space="preserve"> </w:t>
        </w:r>
        <w:r w:rsidRPr="00771C2C">
          <w:rPr>
            <w:rFonts w:ascii="Times New Roman" w:hAnsi="Times New Roman" w:cs="Times New Roman"/>
            <w:sz w:val="26"/>
            <w:szCs w:val="26"/>
            <w:lang w:val="vi-VN"/>
            <w:rPrChange w:id="126" w:author="Khoa Khung'" w:date="2023-12-08T12:44:00Z">
              <w:rPr>
                <w:lang w:val="vi-VN"/>
              </w:rPr>
            </w:rPrChange>
          </w:rPr>
          <w:t>thống. Cuối cùng, hệ thống có thể ngưng hoạt động và phải khởi động</w:t>
        </w:r>
        <w:r>
          <w:rPr>
            <w:rFonts w:ascii="Times New Roman" w:hAnsi="Times New Roman" w:cs="Times New Roman"/>
            <w:sz w:val="26"/>
            <w:szCs w:val="26"/>
          </w:rPr>
          <w:t xml:space="preserve"> </w:t>
        </w:r>
        <w:r w:rsidRPr="00771C2C">
          <w:rPr>
            <w:rFonts w:ascii="Times New Roman" w:hAnsi="Times New Roman" w:cs="Times New Roman"/>
            <w:sz w:val="26"/>
            <w:szCs w:val="26"/>
            <w:lang w:val="vi-VN"/>
            <w:rPrChange w:id="127" w:author="Khoa Khung'" w:date="2023-12-08T12:44:00Z">
              <w:rPr>
                <w:lang w:val="vi-VN"/>
              </w:rPr>
            </w:rPrChange>
          </w:rPr>
          <w:t>lại</w:t>
        </w:r>
        <w:r>
          <w:rPr>
            <w:rFonts w:ascii="Times New Roman" w:hAnsi="Times New Roman" w:cs="Times New Roman"/>
            <w:sz w:val="26"/>
            <w:szCs w:val="26"/>
          </w:rPr>
          <w:t>.</w:t>
        </w:r>
      </w:ins>
    </w:p>
    <w:p w14:paraId="01393E20" w14:textId="3F2637F5" w:rsidR="008D469E" w:rsidRDefault="004F77C7" w:rsidP="00315704">
      <w:pPr>
        <w:pStyle w:val="ListParagraph"/>
        <w:numPr>
          <w:ilvl w:val="0"/>
          <w:numId w:val="3"/>
        </w:numPr>
        <w:spacing w:line="480" w:lineRule="auto"/>
        <w:ind w:left="284" w:hanging="284"/>
        <w:rPr>
          <w:ins w:id="128" w:author="Khoa Khung'" w:date="2023-12-08T12:44:00Z"/>
          <w:rFonts w:ascii="Times New Roman" w:hAnsi="Times New Roman" w:cs="Times New Roman"/>
          <w:sz w:val="26"/>
          <w:szCs w:val="26"/>
        </w:rPr>
      </w:pPr>
      <w:r w:rsidRPr="00D76608">
        <w:rPr>
          <w:rFonts w:ascii="Times New Roman" w:hAnsi="Times New Roman" w:cs="Times New Roman"/>
          <w:sz w:val="26"/>
          <w:szCs w:val="26"/>
        </w:rPr>
        <w:t>Phân tích và đánh giá ưu, nhược điểm của các giải pháp đồng bộ busy waiting (cả phần cứng và phần mềm)</w:t>
      </w:r>
      <w:r w:rsidR="008D469E" w:rsidRPr="00D76608">
        <w:rPr>
          <w:rFonts w:ascii="Times New Roman" w:hAnsi="Times New Roman" w:cs="Times New Roman"/>
          <w:sz w:val="26"/>
          <w:szCs w:val="26"/>
        </w:rPr>
        <w:t>?</w:t>
      </w:r>
      <w:r w:rsidRPr="00D7660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83D9A28" w14:textId="15BFB42D" w:rsidR="00FF1A0B" w:rsidRPr="00FF1A0B" w:rsidRDefault="00FF1A0B" w:rsidP="00FF1A0B">
      <w:pPr>
        <w:pStyle w:val="ListParagraph"/>
        <w:numPr>
          <w:ilvl w:val="0"/>
          <w:numId w:val="18"/>
        </w:numPr>
        <w:spacing w:line="480" w:lineRule="auto"/>
        <w:rPr>
          <w:ins w:id="129" w:author="Khoa Khung'" w:date="2023-12-08T12:44:00Z"/>
          <w:rFonts w:ascii="Times New Roman" w:hAnsi="Times New Roman" w:cs="Times New Roman"/>
          <w:sz w:val="26"/>
          <w:szCs w:val="26"/>
          <w:rPrChange w:id="130" w:author="Khoa Khung'" w:date="2023-12-08T12:44:00Z">
            <w:rPr>
              <w:ins w:id="131" w:author="Khoa Khung'" w:date="2023-12-08T12:44:00Z"/>
              <w:rFonts w:ascii="Times New Roman" w:hAnsi="Times New Roman" w:cs="Times New Roman"/>
              <w:sz w:val="26"/>
              <w:szCs w:val="26"/>
              <w:lang w:val="vi-VN"/>
            </w:rPr>
          </w:rPrChange>
        </w:rPr>
      </w:pPr>
      <w:ins w:id="132" w:author="Khoa Khung'" w:date="2023-12-08T12:44:00Z">
        <w:r>
          <w:rPr>
            <w:rFonts w:ascii="Times New Roman" w:hAnsi="Times New Roman" w:cs="Times New Roman"/>
            <w:sz w:val="26"/>
            <w:szCs w:val="26"/>
          </w:rPr>
          <w:t>Trả</w:t>
        </w:r>
        <w:r>
          <w:rPr>
            <w:rFonts w:ascii="Times New Roman" w:hAnsi="Times New Roman" w:cs="Times New Roman"/>
            <w:sz w:val="26"/>
            <w:szCs w:val="26"/>
            <w:lang w:val="vi-VN"/>
          </w:rPr>
          <w:t xml:space="preserve"> lời:</w:t>
        </w:r>
      </w:ins>
    </w:p>
    <w:p w14:paraId="766FEDB9" w14:textId="189C9A6C" w:rsidR="00FF1A0B" w:rsidRPr="00D76608" w:rsidRDefault="00FF1A0B" w:rsidP="00FF1A0B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  <w:sz w:val="26"/>
          <w:szCs w:val="26"/>
        </w:rPr>
        <w:pPrChange w:id="133" w:author="Khoa Khung'" w:date="2023-12-08T12:44:00Z">
          <w:pPr>
            <w:pStyle w:val="ListParagraph"/>
            <w:numPr>
              <w:numId w:val="3"/>
            </w:numPr>
            <w:spacing w:line="480" w:lineRule="auto"/>
            <w:ind w:left="284" w:hanging="284"/>
          </w:pPr>
        </w:pPrChange>
      </w:pPr>
    </w:p>
    <w:p w14:paraId="629D677C" w14:textId="28E042B3" w:rsidR="008D469E" w:rsidRPr="00FF1A0B" w:rsidRDefault="00BD1B3B" w:rsidP="00315704">
      <w:pPr>
        <w:pStyle w:val="ListParagraph"/>
        <w:numPr>
          <w:ilvl w:val="0"/>
          <w:numId w:val="3"/>
        </w:numPr>
        <w:spacing w:line="480" w:lineRule="auto"/>
        <w:ind w:left="284" w:hanging="284"/>
        <w:rPr>
          <w:ins w:id="134" w:author="Khoa Khung'" w:date="2023-12-08T12:47:00Z"/>
          <w:rStyle w:val="fontstyle01"/>
          <w:rFonts w:ascii="Times New Roman" w:hAnsi="Times New Roman" w:cs="Times New Roman"/>
          <w:color w:val="auto"/>
          <w:sz w:val="26"/>
          <w:szCs w:val="26"/>
          <w:rPrChange w:id="135" w:author="Khoa Khung'" w:date="2023-12-08T12:47:00Z">
            <w:rPr>
              <w:ins w:id="136" w:author="Khoa Khung'" w:date="2023-12-08T12:47:00Z"/>
              <w:rStyle w:val="fontstyle01"/>
              <w:rFonts w:ascii="Times New Roman" w:hAnsi="Times New Roman" w:cs="Times New Roman"/>
              <w:sz w:val="26"/>
              <w:szCs w:val="26"/>
            </w:rPr>
          </w:rPrChange>
        </w:rPr>
      </w:pPr>
      <w:r>
        <w:rPr>
          <w:rStyle w:val="fontstyle01"/>
          <w:rFonts w:ascii="Times New Roman" w:hAnsi="Times New Roman" w:cs="Times New Roman"/>
          <w:sz w:val="26"/>
          <w:szCs w:val="26"/>
        </w:rPr>
        <w:t xml:space="preserve">Trạng thái an toàn là gì? Mối liên hệ giữa trạng thái an toàn và deadlock? </w:t>
      </w:r>
    </w:p>
    <w:p w14:paraId="3E6B93FC" w14:textId="27648042" w:rsidR="00FF1A0B" w:rsidRPr="00FF1A0B" w:rsidRDefault="00FF1A0B" w:rsidP="00FF1A0B">
      <w:pPr>
        <w:pStyle w:val="ListParagraph"/>
        <w:numPr>
          <w:ilvl w:val="0"/>
          <w:numId w:val="18"/>
        </w:numPr>
        <w:spacing w:line="480" w:lineRule="auto"/>
        <w:rPr>
          <w:ins w:id="137" w:author="Khoa Khung'" w:date="2023-12-08T12:49:00Z"/>
          <w:rStyle w:val="fontstyle01"/>
          <w:rFonts w:ascii="Times New Roman" w:hAnsi="Times New Roman" w:cs="Times New Roman"/>
          <w:color w:val="auto"/>
          <w:sz w:val="26"/>
          <w:szCs w:val="26"/>
          <w:lang w:val="vi-VN"/>
          <w:rPrChange w:id="138" w:author="Khoa Khung'" w:date="2023-12-08T12:49:00Z">
            <w:rPr>
              <w:ins w:id="139" w:author="Khoa Khung'" w:date="2023-12-08T12:49:00Z"/>
              <w:rStyle w:val="fontstyle01"/>
              <w:rFonts w:ascii="Times New Roman" w:hAnsi="Times New Roman" w:cs="Times New Roman"/>
              <w:sz w:val="26"/>
              <w:szCs w:val="26"/>
              <w:lang w:val="vi-VN"/>
            </w:rPr>
          </w:rPrChange>
        </w:rPr>
      </w:pPr>
      <w:ins w:id="140" w:author="Khoa Khung'" w:date="2023-12-08T12:48:00Z">
        <w:r>
          <w:rPr>
            <w:rStyle w:val="fontstyle01"/>
            <w:rFonts w:ascii="Times New Roman" w:hAnsi="Times New Roman" w:cs="Times New Roman"/>
            <w:sz w:val="26"/>
            <w:szCs w:val="26"/>
            <w:lang w:val="vi-VN"/>
          </w:rPr>
          <w:t>Trả lời:</w:t>
        </w:r>
      </w:ins>
    </w:p>
    <w:p w14:paraId="559937BF" w14:textId="27DC5163" w:rsidR="00FF1A0B" w:rsidRPr="00FF1A0B" w:rsidRDefault="00FF1A0B" w:rsidP="00FF1A0B">
      <w:pPr>
        <w:pStyle w:val="ListParagraph"/>
        <w:numPr>
          <w:ilvl w:val="0"/>
          <w:numId w:val="21"/>
        </w:numPr>
        <w:spacing w:line="480" w:lineRule="auto"/>
        <w:rPr>
          <w:ins w:id="141" w:author="Khoa Khung'" w:date="2023-12-08T12:48:00Z"/>
          <w:rStyle w:val="fontstyle01"/>
          <w:rFonts w:ascii="Times New Roman" w:hAnsi="Times New Roman" w:cs="Times New Roman"/>
          <w:color w:val="auto"/>
          <w:sz w:val="26"/>
          <w:szCs w:val="26"/>
          <w:lang w:val="vi-VN"/>
          <w:rPrChange w:id="142" w:author="Khoa Khung'" w:date="2023-12-08T12:48:00Z">
            <w:rPr>
              <w:ins w:id="143" w:author="Khoa Khung'" w:date="2023-12-08T12:48:00Z"/>
              <w:rStyle w:val="fontstyle01"/>
              <w:rFonts w:ascii="Times New Roman" w:hAnsi="Times New Roman" w:cs="Times New Roman"/>
              <w:sz w:val="26"/>
              <w:szCs w:val="26"/>
              <w:lang w:val="vi-VN"/>
            </w:rPr>
          </w:rPrChange>
        </w:rPr>
        <w:pPrChange w:id="144" w:author="Khoa Khung'" w:date="2023-12-08T12:49:00Z">
          <w:pPr>
            <w:pStyle w:val="ListParagraph"/>
            <w:numPr>
              <w:numId w:val="18"/>
            </w:numPr>
            <w:spacing w:line="480" w:lineRule="auto"/>
            <w:ind w:left="644" w:hanging="360"/>
          </w:pPr>
        </w:pPrChange>
      </w:pPr>
      <w:ins w:id="145" w:author="Khoa Khung'" w:date="2023-12-08T12:49:00Z">
        <w:r>
          <w:rPr>
            <w:rStyle w:val="fontstyle01"/>
            <w:rFonts w:ascii="Times New Roman" w:hAnsi="Times New Roman" w:cs="Times New Roman"/>
            <w:sz w:val="26"/>
            <w:szCs w:val="26"/>
            <w:lang w:val="vi-VN"/>
          </w:rPr>
          <w:t>Định nghĩa trạng thái an toàn:</w:t>
        </w:r>
      </w:ins>
      <w:ins w:id="146" w:author="Khoa Khung'" w:date="2023-12-08T12:50:00Z">
        <w:r>
          <w:rPr>
            <w:rStyle w:val="fontstyle01"/>
            <w:rFonts w:ascii="Times New Roman" w:hAnsi="Times New Roman" w:cs="Times New Roman"/>
            <w:sz w:val="26"/>
            <w:szCs w:val="26"/>
            <w:lang w:val="vi-VN"/>
          </w:rPr>
          <w:tab/>
        </w:r>
      </w:ins>
    </w:p>
    <w:p w14:paraId="747B90F4" w14:textId="297AB273" w:rsidR="00FF1A0B" w:rsidRDefault="00FF1A0B" w:rsidP="00FF1A0B">
      <w:pPr>
        <w:pStyle w:val="ListParagraph"/>
        <w:numPr>
          <w:ilvl w:val="1"/>
          <w:numId w:val="21"/>
        </w:numPr>
        <w:spacing w:line="480" w:lineRule="auto"/>
        <w:rPr>
          <w:ins w:id="147" w:author="Khoa Khung'" w:date="2023-12-08T12:48:00Z"/>
          <w:rStyle w:val="fontstyle01"/>
          <w:rFonts w:ascii="Times New Roman" w:hAnsi="Times New Roman" w:cs="Times New Roman"/>
          <w:color w:val="auto"/>
          <w:sz w:val="26"/>
          <w:szCs w:val="26"/>
          <w:lang w:val="vi-VN"/>
        </w:rPr>
        <w:pPrChange w:id="148" w:author="Khoa Khung'" w:date="2023-12-08T12:50:00Z">
          <w:pPr>
            <w:pStyle w:val="ListParagraph"/>
            <w:numPr>
              <w:numId w:val="21"/>
            </w:numPr>
            <w:spacing w:line="480" w:lineRule="auto"/>
            <w:ind w:left="1004" w:hanging="360"/>
          </w:pPr>
        </w:pPrChange>
      </w:pPr>
      <w:ins w:id="149" w:author="Khoa Khung'" w:date="2023-12-08T12:48:00Z">
        <w:r w:rsidRPr="00FF1A0B">
          <w:rPr>
            <w:rStyle w:val="fontstyle01"/>
            <w:rFonts w:ascii="Times New Roman" w:hAnsi="Times New Roman" w:cs="Times New Roman"/>
            <w:color w:val="auto"/>
            <w:sz w:val="26"/>
            <w:szCs w:val="26"/>
            <w:lang w:val="vi-VN"/>
          </w:rPr>
          <w:t>Một trạng thái của hệ thống được gọi là an toàn (safe) nếu tồn tại</w:t>
        </w:r>
        <w:r>
          <w:rPr>
            <w:rStyle w:val="fontstyle01"/>
            <w:rFonts w:ascii="Times New Roman" w:hAnsi="Times New Roman" w:cs="Times New Roman"/>
            <w:color w:val="auto"/>
            <w:sz w:val="26"/>
            <w:szCs w:val="26"/>
            <w:lang w:val="vi-VN"/>
          </w:rPr>
          <w:t xml:space="preserve"> </w:t>
        </w:r>
        <w:r w:rsidRPr="00FF1A0B">
          <w:rPr>
            <w:rStyle w:val="fontstyle01"/>
            <w:rFonts w:ascii="Times New Roman" w:hAnsi="Times New Roman" w:cs="Times New Roman"/>
            <w:color w:val="auto"/>
            <w:sz w:val="26"/>
            <w:szCs w:val="26"/>
            <w:lang w:val="vi-VN"/>
            <w:rPrChange w:id="150" w:author="Khoa Khung'" w:date="2023-12-08T12:48:00Z">
              <w:rPr>
                <w:rStyle w:val="fontstyle01"/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rPrChange>
          </w:rPr>
          <w:t xml:space="preserve">một chuỗi thứ tự an </w:t>
        </w:r>
        <w:r>
          <w:rPr>
            <w:rStyle w:val="fontstyle01"/>
            <w:rFonts w:ascii="Times New Roman" w:hAnsi="Times New Roman" w:cs="Times New Roman"/>
            <w:color w:val="auto"/>
            <w:sz w:val="26"/>
            <w:szCs w:val="26"/>
            <w:lang w:val="vi-VN"/>
          </w:rPr>
          <w:t>toàn.</w:t>
        </w:r>
      </w:ins>
    </w:p>
    <w:p w14:paraId="631CAB9C" w14:textId="44E4B12B" w:rsidR="00FF1A0B" w:rsidRDefault="00FF1A0B" w:rsidP="00FF1A0B">
      <w:pPr>
        <w:pStyle w:val="ListParagraph"/>
        <w:numPr>
          <w:ilvl w:val="1"/>
          <w:numId w:val="21"/>
        </w:numPr>
        <w:spacing w:line="480" w:lineRule="auto"/>
        <w:rPr>
          <w:ins w:id="151" w:author="Khoa Khung'" w:date="2023-12-08T12:48:00Z"/>
          <w:rStyle w:val="fontstyle01"/>
          <w:rFonts w:ascii="Times New Roman" w:hAnsi="Times New Roman" w:cs="Times New Roman"/>
          <w:color w:val="auto"/>
          <w:sz w:val="26"/>
          <w:szCs w:val="26"/>
          <w:lang w:val="vi-VN"/>
        </w:rPr>
        <w:pPrChange w:id="152" w:author="Khoa Khung'" w:date="2023-12-08T12:50:00Z">
          <w:pPr>
            <w:pStyle w:val="ListParagraph"/>
            <w:numPr>
              <w:numId w:val="21"/>
            </w:numPr>
            <w:spacing w:line="480" w:lineRule="auto"/>
            <w:ind w:left="1004" w:hanging="360"/>
          </w:pPr>
        </w:pPrChange>
      </w:pPr>
      <w:ins w:id="153" w:author="Khoa Khung'" w:date="2023-12-08T12:48:00Z">
        <w:r w:rsidRPr="00FF1A0B">
          <w:rPr>
            <w:rStyle w:val="fontstyle01"/>
            <w:rFonts w:ascii="Times New Roman" w:hAnsi="Times New Roman" w:cs="Times New Roman"/>
            <w:color w:val="auto"/>
            <w:sz w:val="26"/>
            <w:szCs w:val="26"/>
            <w:lang w:val="vi-VN"/>
          </w:rPr>
          <w:t>Một chuỗi tiến trình &lt;P1, P2,…,Pn&gt; là một chuỗi an toàn nếu</w:t>
        </w:r>
      </w:ins>
    </w:p>
    <w:p w14:paraId="146D9A43" w14:textId="0929DF7E" w:rsidR="00FF1A0B" w:rsidRDefault="00FF1A0B" w:rsidP="00FF1A0B">
      <w:pPr>
        <w:pStyle w:val="ListParagraph"/>
        <w:numPr>
          <w:ilvl w:val="2"/>
          <w:numId w:val="21"/>
        </w:numPr>
        <w:spacing w:line="480" w:lineRule="auto"/>
        <w:rPr>
          <w:ins w:id="154" w:author="Khoa Khung'" w:date="2023-12-08T12:48:00Z"/>
          <w:rStyle w:val="fontstyle01"/>
          <w:rFonts w:ascii="Times New Roman" w:hAnsi="Times New Roman" w:cs="Times New Roman"/>
          <w:color w:val="auto"/>
          <w:sz w:val="26"/>
          <w:szCs w:val="26"/>
          <w:lang w:val="vi-VN"/>
        </w:rPr>
        <w:pPrChange w:id="155" w:author="Khoa Khung'" w:date="2023-12-08T12:50:00Z">
          <w:pPr>
            <w:pStyle w:val="ListParagraph"/>
            <w:numPr>
              <w:ilvl w:val="1"/>
              <w:numId w:val="21"/>
            </w:numPr>
            <w:spacing w:line="480" w:lineRule="auto"/>
            <w:ind w:left="1724" w:hanging="360"/>
          </w:pPr>
        </w:pPrChange>
      </w:pPr>
      <w:ins w:id="156" w:author="Khoa Khung'" w:date="2023-12-08T12:48:00Z">
        <w:r w:rsidRPr="00FF1A0B">
          <w:rPr>
            <w:rStyle w:val="fontstyle01"/>
            <w:rFonts w:ascii="Times New Roman" w:hAnsi="Times New Roman" w:cs="Times New Roman"/>
            <w:color w:val="auto"/>
            <w:sz w:val="26"/>
            <w:szCs w:val="26"/>
            <w:lang w:val="vi-VN"/>
          </w:rPr>
          <w:t>Với mọi i = 1, …, n yêu cầu tối đa về tài nguyên của Pi có thể</w:t>
        </w:r>
        <w:r>
          <w:rPr>
            <w:rStyle w:val="fontstyle01"/>
            <w:rFonts w:ascii="Times New Roman" w:hAnsi="Times New Roman" w:cs="Times New Roman"/>
            <w:color w:val="auto"/>
            <w:sz w:val="26"/>
            <w:szCs w:val="26"/>
            <w:lang w:val="vi-VN"/>
          </w:rPr>
          <w:t xml:space="preserve"> </w:t>
        </w:r>
        <w:r w:rsidRPr="00FF1A0B">
          <w:rPr>
            <w:rStyle w:val="fontstyle01"/>
            <w:rFonts w:ascii="Times New Roman" w:hAnsi="Times New Roman" w:cs="Times New Roman"/>
            <w:color w:val="auto"/>
            <w:sz w:val="26"/>
            <w:szCs w:val="26"/>
            <w:lang w:val="vi-VN"/>
            <w:rPrChange w:id="157" w:author="Khoa Khung'" w:date="2023-12-08T12:48:00Z">
              <w:rPr>
                <w:rStyle w:val="fontstyle01"/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rPrChange>
          </w:rPr>
          <w:t>được thỏa bởi</w:t>
        </w:r>
      </w:ins>
    </w:p>
    <w:p w14:paraId="266F927B" w14:textId="66A52B51" w:rsidR="00FF1A0B" w:rsidRDefault="00FF1A0B" w:rsidP="00FF1A0B">
      <w:pPr>
        <w:pStyle w:val="ListParagraph"/>
        <w:numPr>
          <w:ilvl w:val="3"/>
          <w:numId w:val="21"/>
        </w:numPr>
        <w:spacing w:line="480" w:lineRule="auto"/>
        <w:rPr>
          <w:ins w:id="158" w:author="Khoa Khung'" w:date="2023-12-08T12:49:00Z"/>
          <w:rStyle w:val="fontstyle01"/>
          <w:rFonts w:ascii="Times New Roman" w:hAnsi="Times New Roman" w:cs="Times New Roman"/>
          <w:color w:val="auto"/>
          <w:sz w:val="26"/>
          <w:szCs w:val="26"/>
          <w:lang w:val="vi-VN"/>
        </w:rPr>
        <w:pPrChange w:id="159" w:author="Khoa Khung'" w:date="2023-12-08T12:50:00Z">
          <w:pPr>
            <w:pStyle w:val="ListParagraph"/>
            <w:numPr>
              <w:ilvl w:val="2"/>
              <w:numId w:val="21"/>
            </w:numPr>
            <w:spacing w:line="480" w:lineRule="auto"/>
            <w:ind w:left="2444" w:hanging="360"/>
          </w:pPr>
        </w:pPrChange>
      </w:pPr>
      <w:ins w:id="160" w:author="Khoa Khung'" w:date="2023-12-08T12:49:00Z">
        <w:r w:rsidRPr="00FF1A0B">
          <w:rPr>
            <w:rStyle w:val="fontstyle01"/>
            <w:rFonts w:ascii="Times New Roman" w:hAnsi="Times New Roman" w:cs="Times New Roman"/>
            <w:color w:val="auto"/>
            <w:sz w:val="26"/>
            <w:szCs w:val="26"/>
            <w:lang w:val="vi-VN"/>
          </w:rPr>
          <w:t xml:space="preserve">Tài nguyên mà hệ thống đang có sẵn </w:t>
        </w:r>
        <w:r>
          <w:rPr>
            <w:rStyle w:val="fontstyle01"/>
            <w:rFonts w:ascii="Times New Roman" w:hAnsi="Times New Roman" w:cs="Times New Roman"/>
            <w:color w:val="auto"/>
            <w:sz w:val="26"/>
            <w:szCs w:val="26"/>
            <w:lang w:val="vi-VN"/>
          </w:rPr>
          <w:t>sàng.</w:t>
        </w:r>
      </w:ins>
    </w:p>
    <w:p w14:paraId="697BB79D" w14:textId="4A2B0487" w:rsidR="00FF1A0B" w:rsidRDefault="00FF1A0B" w:rsidP="00FF1A0B">
      <w:pPr>
        <w:pStyle w:val="ListParagraph"/>
        <w:numPr>
          <w:ilvl w:val="3"/>
          <w:numId w:val="21"/>
        </w:numPr>
        <w:spacing w:line="480" w:lineRule="auto"/>
        <w:rPr>
          <w:ins w:id="161" w:author="Khoa Khung'" w:date="2023-12-08T12:50:00Z"/>
          <w:rStyle w:val="fontstyle01"/>
          <w:rFonts w:ascii="Times New Roman" w:hAnsi="Times New Roman" w:cs="Times New Roman"/>
          <w:color w:val="auto"/>
          <w:sz w:val="26"/>
          <w:szCs w:val="26"/>
          <w:lang w:val="vi-VN"/>
        </w:rPr>
      </w:pPr>
      <w:ins w:id="162" w:author="Khoa Khung'" w:date="2023-12-08T12:49:00Z">
        <w:r w:rsidRPr="00FF1A0B">
          <w:rPr>
            <w:rStyle w:val="fontstyle01"/>
            <w:rFonts w:ascii="Times New Roman" w:hAnsi="Times New Roman" w:cs="Times New Roman"/>
            <w:color w:val="auto"/>
            <w:sz w:val="26"/>
            <w:szCs w:val="26"/>
            <w:lang w:val="vi-VN"/>
          </w:rPr>
          <w:lastRenderedPageBreak/>
          <w:t xml:space="preserve">Cùng với tài nguyên mà tất cả các Pj (j &lt; i) đang </w:t>
        </w:r>
        <w:r>
          <w:rPr>
            <w:rStyle w:val="fontstyle01"/>
            <w:rFonts w:ascii="Times New Roman" w:hAnsi="Times New Roman" w:cs="Times New Roman"/>
            <w:color w:val="auto"/>
            <w:sz w:val="26"/>
            <w:szCs w:val="26"/>
            <w:lang w:val="vi-VN"/>
          </w:rPr>
          <w:t>giữ.</w:t>
        </w:r>
      </w:ins>
    </w:p>
    <w:p w14:paraId="6F598668" w14:textId="51B4865B" w:rsidR="00FF1A0B" w:rsidRDefault="00FF1A0B" w:rsidP="00FF1A0B">
      <w:pPr>
        <w:pStyle w:val="ListParagraph"/>
        <w:numPr>
          <w:ilvl w:val="0"/>
          <w:numId w:val="21"/>
        </w:numPr>
        <w:spacing w:line="480" w:lineRule="auto"/>
        <w:rPr>
          <w:ins w:id="163" w:author="Khoa Khung'" w:date="2023-12-08T12:50:00Z"/>
          <w:rStyle w:val="fontstyle01"/>
          <w:rFonts w:ascii="Times New Roman" w:hAnsi="Times New Roman" w:cs="Times New Roman"/>
          <w:color w:val="auto"/>
          <w:sz w:val="26"/>
          <w:szCs w:val="26"/>
          <w:lang w:val="vi-VN"/>
        </w:rPr>
      </w:pPr>
      <w:ins w:id="164" w:author="Khoa Khung'" w:date="2023-12-08T12:50:00Z">
        <w:r>
          <w:rPr>
            <w:rStyle w:val="fontstyle01"/>
            <w:rFonts w:ascii="Times New Roman" w:hAnsi="Times New Roman" w:cs="Times New Roman"/>
            <w:color w:val="auto"/>
            <w:sz w:val="26"/>
            <w:szCs w:val="26"/>
            <w:lang w:val="vi-VN"/>
          </w:rPr>
          <w:t>Liên hệ với deadlock:</w:t>
        </w:r>
      </w:ins>
    </w:p>
    <w:p w14:paraId="159333D1" w14:textId="7E00E38D" w:rsidR="00FF1A0B" w:rsidRDefault="00FF1A0B" w:rsidP="00FF1A0B">
      <w:pPr>
        <w:pStyle w:val="ListParagraph"/>
        <w:numPr>
          <w:ilvl w:val="1"/>
          <w:numId w:val="21"/>
        </w:numPr>
        <w:spacing w:line="480" w:lineRule="auto"/>
        <w:rPr>
          <w:ins w:id="165" w:author="Khoa Khung'" w:date="2023-12-08T12:50:00Z"/>
          <w:rStyle w:val="fontstyle01"/>
          <w:rFonts w:ascii="Times New Roman" w:hAnsi="Times New Roman" w:cs="Times New Roman"/>
          <w:color w:val="auto"/>
          <w:sz w:val="26"/>
          <w:szCs w:val="26"/>
          <w:lang w:val="vi-VN"/>
        </w:rPr>
      </w:pPr>
      <w:ins w:id="166" w:author="Khoa Khung'" w:date="2023-12-08T12:50:00Z">
        <w:r w:rsidRPr="00FF1A0B">
          <w:rPr>
            <w:rStyle w:val="fontstyle01"/>
            <w:rFonts w:ascii="Times New Roman" w:hAnsi="Times New Roman" w:cs="Times New Roman"/>
            <w:color w:val="auto"/>
            <w:sz w:val="26"/>
            <w:szCs w:val="26"/>
            <w:lang w:val="vi-VN"/>
          </w:rPr>
          <w:t xml:space="preserve">Nếu hệ thống đang ở trạng thái safe -&gt; không </w:t>
        </w:r>
        <w:r>
          <w:rPr>
            <w:rStyle w:val="fontstyle01"/>
            <w:rFonts w:ascii="Times New Roman" w:hAnsi="Times New Roman" w:cs="Times New Roman"/>
            <w:color w:val="auto"/>
            <w:sz w:val="26"/>
            <w:szCs w:val="26"/>
            <w:lang w:val="vi-VN"/>
          </w:rPr>
          <w:t>deadlock.</w:t>
        </w:r>
      </w:ins>
    </w:p>
    <w:p w14:paraId="032694E8" w14:textId="45692198" w:rsidR="00FF1A0B" w:rsidRDefault="00FF1A0B" w:rsidP="00FF1A0B">
      <w:pPr>
        <w:pStyle w:val="ListParagraph"/>
        <w:numPr>
          <w:ilvl w:val="1"/>
          <w:numId w:val="21"/>
        </w:numPr>
        <w:spacing w:line="480" w:lineRule="auto"/>
        <w:rPr>
          <w:ins w:id="167" w:author="Khoa Khung'" w:date="2023-12-08T12:50:00Z"/>
          <w:rStyle w:val="fontstyle01"/>
          <w:rFonts w:ascii="Times New Roman" w:hAnsi="Times New Roman" w:cs="Times New Roman"/>
          <w:color w:val="auto"/>
          <w:sz w:val="26"/>
          <w:szCs w:val="26"/>
          <w:lang w:val="vi-VN"/>
        </w:rPr>
      </w:pPr>
      <w:ins w:id="168" w:author="Khoa Khung'" w:date="2023-12-08T12:50:00Z">
        <w:r w:rsidRPr="00FF1A0B">
          <w:rPr>
            <w:rStyle w:val="fontstyle01"/>
            <w:rFonts w:ascii="Times New Roman" w:hAnsi="Times New Roman" w:cs="Times New Roman"/>
            <w:color w:val="auto"/>
            <w:sz w:val="26"/>
            <w:szCs w:val="26"/>
            <w:lang w:val="vi-VN"/>
          </w:rPr>
          <w:t>Nếu hệ thống đang ở trạng thái unsafe -&gt; có thể dẫn đến</w:t>
        </w:r>
        <w:r>
          <w:rPr>
            <w:rStyle w:val="fontstyle01"/>
            <w:rFonts w:ascii="Times New Roman" w:hAnsi="Times New Roman" w:cs="Times New Roman"/>
            <w:color w:val="auto"/>
            <w:sz w:val="26"/>
            <w:szCs w:val="26"/>
            <w:lang w:val="vi-VN"/>
          </w:rPr>
          <w:t xml:space="preserve"> deadlock.</w:t>
        </w:r>
      </w:ins>
    </w:p>
    <w:p w14:paraId="6D3AA6BF" w14:textId="58F474C3" w:rsidR="00FF1A0B" w:rsidRPr="00FF1A0B" w:rsidRDefault="00FF1A0B" w:rsidP="00FF1A0B">
      <w:pPr>
        <w:pStyle w:val="ListParagraph"/>
        <w:numPr>
          <w:ilvl w:val="1"/>
          <w:numId w:val="21"/>
        </w:numPr>
        <w:spacing w:line="480" w:lineRule="auto"/>
        <w:rPr>
          <w:rStyle w:val="fontstyle01"/>
          <w:rFonts w:ascii="Times New Roman" w:hAnsi="Times New Roman" w:cs="Times New Roman"/>
          <w:color w:val="auto"/>
          <w:sz w:val="26"/>
          <w:szCs w:val="26"/>
          <w:lang w:val="vi-VN"/>
          <w:rPrChange w:id="169" w:author="Khoa Khung'" w:date="2023-12-08T12:48:00Z">
            <w:rPr>
              <w:rStyle w:val="fontstyle01"/>
              <w:rFonts w:ascii="Times New Roman" w:hAnsi="Times New Roman" w:cs="Times New Roman"/>
              <w:color w:val="auto"/>
              <w:sz w:val="26"/>
              <w:szCs w:val="26"/>
            </w:rPr>
          </w:rPrChange>
        </w:rPr>
        <w:pPrChange w:id="170" w:author="Khoa Khung'" w:date="2023-12-08T12:50:00Z">
          <w:pPr>
            <w:pStyle w:val="ListParagraph"/>
            <w:numPr>
              <w:numId w:val="3"/>
            </w:numPr>
            <w:spacing w:line="480" w:lineRule="auto"/>
            <w:ind w:left="284" w:hanging="284"/>
          </w:pPr>
        </w:pPrChange>
      </w:pPr>
      <w:ins w:id="171" w:author="Khoa Khung'" w:date="2023-12-08T12:50:00Z">
        <w:r w:rsidRPr="00FF1A0B">
          <w:rPr>
            <w:rStyle w:val="fontstyle01"/>
            <w:rFonts w:ascii="Times New Roman" w:hAnsi="Times New Roman" w:cs="Times New Roman"/>
            <w:color w:val="auto"/>
            <w:sz w:val="26"/>
            <w:szCs w:val="26"/>
            <w:lang w:val="vi-VN"/>
          </w:rPr>
          <w:t>Tránh deadlock bằng cách bảo đảm hệ thống không đi đến</w:t>
        </w:r>
      </w:ins>
      <w:ins w:id="172" w:author="Khoa Khung'" w:date="2023-12-08T12:51:00Z">
        <w:r>
          <w:rPr>
            <w:rStyle w:val="fontstyle01"/>
            <w:rFonts w:ascii="Times New Roman" w:hAnsi="Times New Roman" w:cs="Times New Roman"/>
            <w:color w:val="auto"/>
            <w:sz w:val="26"/>
            <w:szCs w:val="26"/>
            <w:lang w:val="vi-VN"/>
          </w:rPr>
          <w:t xml:space="preserve"> trạng thái unsafe.</w:t>
        </w:r>
      </w:ins>
    </w:p>
    <w:p w14:paraId="1A3BDA8F" w14:textId="35304E5B" w:rsidR="008D469E" w:rsidRPr="00FF1A0B" w:rsidRDefault="00BD1B3B" w:rsidP="00315704">
      <w:pPr>
        <w:pStyle w:val="ListParagraph"/>
        <w:numPr>
          <w:ilvl w:val="0"/>
          <w:numId w:val="3"/>
        </w:numPr>
        <w:spacing w:line="480" w:lineRule="auto"/>
        <w:ind w:left="284" w:hanging="284"/>
        <w:rPr>
          <w:ins w:id="173" w:author="Khoa Khung'" w:date="2023-12-08T12:51:00Z"/>
          <w:rStyle w:val="fontstyle01"/>
          <w:rFonts w:ascii="Times New Roman" w:hAnsi="Times New Roman" w:cs="Times New Roman"/>
          <w:color w:val="auto"/>
          <w:sz w:val="26"/>
          <w:szCs w:val="26"/>
          <w:rPrChange w:id="174" w:author="Khoa Khung'" w:date="2023-12-08T12:51:00Z">
            <w:rPr>
              <w:ins w:id="175" w:author="Khoa Khung'" w:date="2023-12-08T12:51:00Z"/>
              <w:rStyle w:val="fontstyle01"/>
              <w:rFonts w:ascii="Times New Roman" w:hAnsi="Times New Roman" w:cs="Times New Roman"/>
              <w:sz w:val="26"/>
              <w:szCs w:val="26"/>
            </w:rPr>
          </w:rPrChange>
        </w:rPr>
      </w:pPr>
      <w:r>
        <w:rPr>
          <w:rStyle w:val="fontstyle01"/>
          <w:rFonts w:ascii="Times New Roman" w:hAnsi="Times New Roman" w:cs="Times New Roman"/>
          <w:sz w:val="26"/>
          <w:szCs w:val="26"/>
        </w:rPr>
        <w:t>Mô tả</w:t>
      </w:r>
      <w:r w:rsidR="003C4D3F">
        <w:rPr>
          <w:rStyle w:val="fontstyle01"/>
          <w:rFonts w:ascii="Times New Roman" w:hAnsi="Times New Roman" w:cs="Times New Roman"/>
          <w:sz w:val="26"/>
          <w:szCs w:val="26"/>
        </w:rPr>
        <w:t xml:space="preserve"> cách thực hiện</w:t>
      </w:r>
      <w:r>
        <w:rPr>
          <w:rStyle w:val="fontstyle01"/>
          <w:rFonts w:ascii="Times New Roman" w:hAnsi="Times New Roman" w:cs="Times New Roman"/>
          <w:sz w:val="26"/>
          <w:szCs w:val="26"/>
        </w:rPr>
        <w:t xml:space="preserve"> các giải thuật Banker: giải thuật an toàn, giải thuật yêu cầu tài nguyên và giải thuật phát hiện deadlock</w:t>
      </w:r>
      <w:r w:rsidR="004F77C7">
        <w:rPr>
          <w:rStyle w:val="fontstyle01"/>
          <w:rFonts w:ascii="Times New Roman" w:hAnsi="Times New Roman" w:cs="Times New Roman"/>
          <w:sz w:val="26"/>
          <w:szCs w:val="26"/>
        </w:rPr>
        <w:t xml:space="preserve">? </w:t>
      </w:r>
    </w:p>
    <w:p w14:paraId="193ADA05" w14:textId="5C177F9E" w:rsidR="00FF1A0B" w:rsidRPr="00FF1A0B" w:rsidRDefault="00FF1A0B" w:rsidP="00FF1A0B">
      <w:pPr>
        <w:pStyle w:val="ListParagraph"/>
        <w:numPr>
          <w:ilvl w:val="0"/>
          <w:numId w:val="18"/>
        </w:numPr>
        <w:spacing w:line="480" w:lineRule="auto"/>
        <w:rPr>
          <w:ins w:id="176" w:author="Khoa Khung'" w:date="2023-12-08T12:51:00Z"/>
          <w:rStyle w:val="fontstyle01"/>
          <w:rFonts w:ascii="Times New Roman" w:hAnsi="Times New Roman" w:cs="Times New Roman"/>
          <w:color w:val="auto"/>
          <w:sz w:val="26"/>
          <w:szCs w:val="26"/>
          <w:lang w:val="vi-VN"/>
          <w:rPrChange w:id="177" w:author="Khoa Khung'" w:date="2023-12-08T12:51:00Z">
            <w:rPr>
              <w:ins w:id="178" w:author="Khoa Khung'" w:date="2023-12-08T12:51:00Z"/>
              <w:rStyle w:val="fontstyle01"/>
              <w:rFonts w:ascii="Times New Roman" w:hAnsi="Times New Roman" w:cs="Times New Roman"/>
              <w:sz w:val="26"/>
              <w:szCs w:val="26"/>
              <w:lang w:val="vi-VN"/>
            </w:rPr>
          </w:rPrChange>
        </w:rPr>
      </w:pPr>
      <w:ins w:id="179" w:author="Khoa Khung'" w:date="2023-12-08T12:51:00Z">
        <w:r>
          <w:rPr>
            <w:rStyle w:val="fontstyle01"/>
            <w:rFonts w:ascii="Times New Roman" w:hAnsi="Times New Roman" w:cs="Times New Roman"/>
            <w:sz w:val="26"/>
            <w:szCs w:val="26"/>
            <w:lang w:val="vi-VN"/>
          </w:rPr>
          <w:t>Trả lời:</w:t>
        </w:r>
      </w:ins>
    </w:p>
    <w:p w14:paraId="0C87B4E1" w14:textId="52923187" w:rsidR="00FF1A0B" w:rsidRDefault="00FF1A0B" w:rsidP="00FF1A0B">
      <w:pPr>
        <w:pStyle w:val="ListParagraph"/>
        <w:numPr>
          <w:ilvl w:val="0"/>
          <w:numId w:val="21"/>
        </w:numPr>
        <w:spacing w:line="480" w:lineRule="auto"/>
        <w:rPr>
          <w:ins w:id="180" w:author="Khoa Khung'" w:date="2023-12-08T12:52:00Z"/>
          <w:rStyle w:val="fontstyle01"/>
          <w:rFonts w:ascii="Times New Roman" w:hAnsi="Times New Roman" w:cs="Times New Roman"/>
          <w:color w:val="auto"/>
          <w:sz w:val="26"/>
          <w:szCs w:val="26"/>
          <w:lang w:val="vi-VN"/>
        </w:rPr>
      </w:pPr>
      <w:ins w:id="181" w:author="Khoa Khung'" w:date="2023-12-08T12:51:00Z">
        <w:r>
          <w:rPr>
            <w:rStyle w:val="fontstyle01"/>
            <w:rFonts w:ascii="Times New Roman" w:hAnsi="Times New Roman" w:cs="Times New Roman"/>
            <w:color w:val="auto"/>
            <w:sz w:val="26"/>
            <w:szCs w:val="26"/>
            <w:lang w:val="vi-VN"/>
          </w:rPr>
          <w:t xml:space="preserve">Giải thuật an </w:t>
        </w:r>
      </w:ins>
      <w:ins w:id="182" w:author="Khoa Khung'" w:date="2023-12-08T12:52:00Z">
        <w:r>
          <w:rPr>
            <w:rStyle w:val="fontstyle01"/>
            <w:rFonts w:ascii="Times New Roman" w:hAnsi="Times New Roman" w:cs="Times New Roman"/>
            <w:color w:val="auto"/>
            <w:sz w:val="26"/>
            <w:szCs w:val="26"/>
            <w:lang w:val="vi-VN"/>
          </w:rPr>
          <w:t>toàn:</w:t>
        </w:r>
      </w:ins>
    </w:p>
    <w:p w14:paraId="4D82DE36" w14:textId="1FAE4876" w:rsidR="00FF1A0B" w:rsidRDefault="00FF1A0B" w:rsidP="00FF1A0B">
      <w:pPr>
        <w:pStyle w:val="ListParagraph"/>
        <w:numPr>
          <w:ilvl w:val="1"/>
          <w:numId w:val="21"/>
        </w:numPr>
        <w:spacing w:line="480" w:lineRule="auto"/>
        <w:rPr>
          <w:ins w:id="183" w:author="Khoa Khung'" w:date="2023-12-08T12:52:00Z"/>
          <w:rStyle w:val="fontstyle01"/>
          <w:rFonts w:ascii="Times New Roman" w:hAnsi="Times New Roman" w:cs="Times New Roman"/>
          <w:color w:val="auto"/>
          <w:sz w:val="26"/>
          <w:szCs w:val="26"/>
          <w:lang w:val="vi-VN"/>
        </w:rPr>
        <w:pPrChange w:id="184" w:author="Khoa Khung'" w:date="2023-12-08T12:54:00Z">
          <w:pPr>
            <w:pStyle w:val="ListParagraph"/>
            <w:numPr>
              <w:ilvl w:val="1"/>
              <w:numId w:val="21"/>
            </w:numPr>
            <w:spacing w:line="480" w:lineRule="auto"/>
            <w:ind w:left="1724" w:hanging="360"/>
          </w:pPr>
        </w:pPrChange>
      </w:pPr>
      <w:ins w:id="185" w:author="Khoa Khung'" w:date="2023-12-08T12:52:00Z">
        <w:r w:rsidRPr="00FF1A0B">
          <w:rPr>
            <w:rStyle w:val="fontstyle01"/>
            <w:rFonts w:ascii="Times New Roman" w:hAnsi="Times New Roman" w:cs="Times New Roman"/>
            <w:color w:val="auto"/>
            <w:sz w:val="26"/>
            <w:szCs w:val="26"/>
            <w:lang w:val="vi-VN"/>
          </w:rPr>
          <w:t>Gọi Work và Finish là hai vector độ dài là m và n. Khởi tạo</w:t>
        </w:r>
      </w:ins>
    </w:p>
    <w:p w14:paraId="4B723CD1" w14:textId="1905E294" w:rsidR="00FF1A0B" w:rsidRDefault="00FF1A0B" w:rsidP="00FF1A0B">
      <w:pPr>
        <w:pStyle w:val="ListParagraph"/>
        <w:numPr>
          <w:ilvl w:val="2"/>
          <w:numId w:val="21"/>
        </w:numPr>
        <w:spacing w:line="480" w:lineRule="auto"/>
        <w:rPr>
          <w:ins w:id="186" w:author="Khoa Khung'" w:date="2023-12-08T12:52:00Z"/>
          <w:rStyle w:val="fontstyle01"/>
          <w:rFonts w:ascii="Times New Roman" w:hAnsi="Times New Roman" w:cs="Times New Roman"/>
          <w:color w:val="auto"/>
          <w:sz w:val="26"/>
          <w:szCs w:val="26"/>
          <w:lang w:val="vi-VN"/>
        </w:rPr>
      </w:pPr>
      <w:ins w:id="187" w:author="Khoa Khung'" w:date="2023-12-08T12:52:00Z">
        <w:r>
          <w:rPr>
            <w:rStyle w:val="fontstyle01"/>
            <w:rFonts w:ascii="Times New Roman" w:hAnsi="Times New Roman" w:cs="Times New Roman"/>
            <w:color w:val="auto"/>
            <w:sz w:val="26"/>
            <w:szCs w:val="26"/>
            <w:lang w:val="vi-VN"/>
          </w:rPr>
          <w:t>Work = Available</w:t>
        </w:r>
      </w:ins>
    </w:p>
    <w:p w14:paraId="11D209C8" w14:textId="7E5E49F6" w:rsidR="00FF1A0B" w:rsidRDefault="00FF1A0B" w:rsidP="00FF1A0B">
      <w:pPr>
        <w:pStyle w:val="ListParagraph"/>
        <w:numPr>
          <w:ilvl w:val="2"/>
          <w:numId w:val="21"/>
        </w:numPr>
        <w:spacing w:line="480" w:lineRule="auto"/>
        <w:rPr>
          <w:ins w:id="188" w:author="Khoa Khung'" w:date="2023-12-08T12:52:00Z"/>
          <w:rStyle w:val="fontstyle01"/>
          <w:rFonts w:ascii="Times New Roman" w:hAnsi="Times New Roman" w:cs="Times New Roman"/>
          <w:color w:val="auto"/>
          <w:sz w:val="26"/>
          <w:szCs w:val="26"/>
          <w:lang w:val="vi-VN"/>
        </w:rPr>
      </w:pPr>
      <w:ins w:id="189" w:author="Khoa Khung'" w:date="2023-12-08T12:52:00Z">
        <w:r>
          <w:rPr>
            <w:rStyle w:val="fontstyle01"/>
            <w:rFonts w:ascii="Times New Roman" w:hAnsi="Times New Roman" w:cs="Times New Roman"/>
            <w:color w:val="auto"/>
            <w:sz w:val="26"/>
            <w:szCs w:val="26"/>
            <w:lang w:val="vi-VN"/>
          </w:rPr>
          <w:t>Finish[i] = false, i = 0, 1, ..., n – 1</w:t>
        </w:r>
      </w:ins>
    </w:p>
    <w:p w14:paraId="59DD0935" w14:textId="771D72CF" w:rsidR="00FF1A0B" w:rsidRDefault="00FF1A0B" w:rsidP="00FF1A0B">
      <w:pPr>
        <w:pStyle w:val="ListParagraph"/>
        <w:numPr>
          <w:ilvl w:val="1"/>
          <w:numId w:val="21"/>
        </w:numPr>
        <w:spacing w:line="480" w:lineRule="auto"/>
        <w:rPr>
          <w:ins w:id="190" w:author="Khoa Khung'" w:date="2023-12-08T12:52:00Z"/>
          <w:rStyle w:val="fontstyle01"/>
          <w:rFonts w:ascii="Times New Roman" w:hAnsi="Times New Roman" w:cs="Times New Roman"/>
          <w:color w:val="auto"/>
          <w:sz w:val="26"/>
          <w:szCs w:val="26"/>
          <w:lang w:val="vi-VN"/>
        </w:rPr>
      </w:pPr>
      <w:ins w:id="191" w:author="Khoa Khung'" w:date="2023-12-08T12:52:00Z">
        <w:r>
          <w:rPr>
            <w:rStyle w:val="fontstyle01"/>
            <w:rFonts w:ascii="Times New Roman" w:hAnsi="Times New Roman" w:cs="Times New Roman"/>
            <w:color w:val="auto"/>
            <w:sz w:val="26"/>
            <w:szCs w:val="26"/>
            <w:lang w:val="vi-VN"/>
          </w:rPr>
          <w:t>Tìm i thỏa</w:t>
        </w:r>
      </w:ins>
    </w:p>
    <w:p w14:paraId="3FCA6ECD" w14:textId="52BB21F4" w:rsidR="00FF1A0B" w:rsidRDefault="00FF1A0B" w:rsidP="00FF1A0B">
      <w:pPr>
        <w:pStyle w:val="ListParagraph"/>
        <w:numPr>
          <w:ilvl w:val="2"/>
          <w:numId w:val="21"/>
        </w:numPr>
        <w:spacing w:line="480" w:lineRule="auto"/>
        <w:rPr>
          <w:ins w:id="192" w:author="Khoa Khung'" w:date="2023-12-08T12:52:00Z"/>
          <w:rStyle w:val="fontstyle01"/>
          <w:rFonts w:ascii="Times New Roman" w:hAnsi="Times New Roman" w:cs="Times New Roman"/>
          <w:color w:val="auto"/>
          <w:sz w:val="26"/>
          <w:szCs w:val="26"/>
          <w:lang w:val="vi-VN"/>
        </w:rPr>
      </w:pPr>
      <w:ins w:id="193" w:author="Khoa Khung'" w:date="2023-12-08T12:52:00Z">
        <w:r>
          <w:rPr>
            <w:rStyle w:val="fontstyle01"/>
            <w:rFonts w:ascii="Times New Roman" w:hAnsi="Times New Roman" w:cs="Times New Roman"/>
            <w:color w:val="auto"/>
            <w:sz w:val="26"/>
            <w:szCs w:val="26"/>
            <w:lang w:val="vi-VN"/>
          </w:rPr>
          <w:t>Finish[i] = false</w:t>
        </w:r>
      </w:ins>
    </w:p>
    <w:p w14:paraId="7012818D" w14:textId="009DCB02" w:rsidR="00FF1A0B" w:rsidRDefault="00FF1A0B" w:rsidP="00FF1A0B">
      <w:pPr>
        <w:pStyle w:val="ListParagraph"/>
        <w:numPr>
          <w:ilvl w:val="2"/>
          <w:numId w:val="21"/>
        </w:numPr>
        <w:spacing w:line="480" w:lineRule="auto"/>
        <w:rPr>
          <w:ins w:id="194" w:author="Khoa Khung'" w:date="2023-12-08T12:53:00Z"/>
          <w:rStyle w:val="fontstyle01"/>
          <w:rFonts w:ascii="Times New Roman" w:hAnsi="Times New Roman" w:cs="Times New Roman"/>
          <w:color w:val="auto"/>
          <w:sz w:val="26"/>
          <w:szCs w:val="26"/>
          <w:lang w:val="vi-VN"/>
        </w:rPr>
      </w:pPr>
      <w:ins w:id="195" w:author="Khoa Khung'" w:date="2023-12-08T12:53:00Z">
        <w:r>
          <w:rPr>
            <w:rStyle w:val="fontstyle01"/>
            <w:rFonts w:ascii="Times New Roman" w:hAnsi="Times New Roman" w:cs="Times New Roman"/>
            <w:color w:val="auto"/>
            <w:sz w:val="26"/>
            <w:szCs w:val="26"/>
            <w:lang w:val="vi-VN"/>
          </w:rPr>
          <w:t>Need</w:t>
        </w:r>
        <w:r w:rsidRPr="00FF1A0B">
          <w:rPr>
            <w:rStyle w:val="fontstyle01"/>
            <w:rFonts w:ascii="Times New Roman" w:hAnsi="Times New Roman" w:cs="Times New Roman"/>
            <w:color w:val="auto"/>
            <w:sz w:val="26"/>
            <w:szCs w:val="26"/>
            <w:vertAlign w:val="subscript"/>
            <w:lang w:val="vi-VN"/>
            <w:rPrChange w:id="196" w:author="Khoa Khung'" w:date="2023-12-08T12:53:00Z">
              <w:rPr>
                <w:rStyle w:val="fontstyle01"/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rPrChange>
          </w:rPr>
          <w:t>i</w:t>
        </w:r>
        <w:r>
          <w:rPr>
            <w:rStyle w:val="fontstyle01"/>
            <w:rFonts w:ascii="Times New Roman" w:hAnsi="Times New Roman" w:cs="Times New Roman"/>
            <w:color w:val="auto"/>
            <w:sz w:val="26"/>
            <w:szCs w:val="26"/>
            <w:vertAlign w:val="subscript"/>
            <w:lang w:val="vi-VN"/>
          </w:rPr>
          <w:t xml:space="preserve"> </w:t>
        </w:r>
        <w:r>
          <w:rPr>
            <w:rStyle w:val="fontstyle01"/>
            <w:rFonts w:ascii="Times New Roman" w:hAnsi="Times New Roman" w:cs="Times New Roman"/>
            <w:color w:val="auto"/>
            <w:sz w:val="26"/>
            <w:szCs w:val="26"/>
            <w:lang w:val="vi-VN"/>
          </w:rPr>
          <w:t>&lt;= Work (hàng thứ i của Need)</w:t>
        </w:r>
      </w:ins>
    </w:p>
    <w:p w14:paraId="4081CC77" w14:textId="4CEB930C" w:rsidR="00FF1A0B" w:rsidRDefault="00FF1A0B" w:rsidP="00FF1A0B">
      <w:pPr>
        <w:pStyle w:val="ListParagraph"/>
        <w:numPr>
          <w:ilvl w:val="2"/>
          <w:numId w:val="21"/>
        </w:numPr>
        <w:spacing w:line="480" w:lineRule="auto"/>
        <w:rPr>
          <w:ins w:id="197" w:author="Khoa Khung'" w:date="2023-12-08T12:54:00Z"/>
          <w:rStyle w:val="fontstyle01"/>
          <w:rFonts w:ascii="Times New Roman" w:hAnsi="Times New Roman" w:cs="Times New Roman"/>
          <w:color w:val="auto"/>
          <w:sz w:val="26"/>
          <w:szCs w:val="26"/>
          <w:lang w:val="vi-VN"/>
        </w:rPr>
      </w:pPr>
      <w:ins w:id="198" w:author="Khoa Khung'" w:date="2023-12-08T12:53:00Z">
        <w:r>
          <w:rPr>
            <w:rStyle w:val="fontstyle01"/>
            <w:rFonts w:ascii="Times New Roman" w:hAnsi="Times New Roman" w:cs="Times New Roman"/>
            <w:color w:val="auto"/>
            <w:sz w:val="26"/>
            <w:szCs w:val="26"/>
            <w:lang w:val="vi-VN"/>
          </w:rPr>
          <w:t xml:space="preserve">Nếu không tồn tại i như vậy, đến bước </w:t>
        </w:r>
      </w:ins>
      <w:ins w:id="199" w:author="Khoa Khung'" w:date="2023-12-08T12:54:00Z">
        <w:r>
          <w:rPr>
            <w:rStyle w:val="fontstyle01"/>
            <w:rFonts w:ascii="Times New Roman" w:hAnsi="Times New Roman" w:cs="Times New Roman"/>
            <w:color w:val="auto"/>
            <w:sz w:val="26"/>
            <w:szCs w:val="26"/>
            <w:lang w:val="vi-VN"/>
          </w:rPr>
          <w:t>4.</w:t>
        </w:r>
      </w:ins>
    </w:p>
    <w:p w14:paraId="06C7C767" w14:textId="5C8067DC" w:rsidR="00FD5B31" w:rsidRDefault="00FF1A0B" w:rsidP="00FD5B31">
      <w:pPr>
        <w:pStyle w:val="ListParagraph"/>
        <w:numPr>
          <w:ilvl w:val="1"/>
          <w:numId w:val="21"/>
        </w:numPr>
        <w:spacing w:line="480" w:lineRule="auto"/>
        <w:rPr>
          <w:ins w:id="200" w:author="Khoa Khung'" w:date="2023-12-08T12:54:00Z"/>
          <w:rStyle w:val="fontstyle01"/>
          <w:rFonts w:ascii="Times New Roman" w:hAnsi="Times New Roman" w:cs="Times New Roman"/>
          <w:color w:val="auto"/>
          <w:sz w:val="26"/>
          <w:szCs w:val="26"/>
          <w:lang w:val="vi-VN"/>
        </w:rPr>
      </w:pPr>
      <w:ins w:id="201" w:author="Khoa Khung'" w:date="2023-12-08T12:54:00Z">
        <w:r>
          <w:rPr>
            <w:rStyle w:val="fontstyle01"/>
            <w:rFonts w:ascii="Times New Roman" w:hAnsi="Times New Roman" w:cs="Times New Roman"/>
            <w:color w:val="auto"/>
            <w:sz w:val="26"/>
            <w:szCs w:val="26"/>
            <w:lang w:val="vi-VN"/>
          </w:rPr>
          <w:t xml:space="preserve">Work = Work + </w:t>
        </w:r>
        <w:r w:rsidR="00FD5B31">
          <w:rPr>
            <w:rStyle w:val="fontstyle01"/>
            <w:rFonts w:ascii="Times New Roman" w:hAnsi="Times New Roman" w:cs="Times New Roman"/>
            <w:color w:val="auto"/>
            <w:sz w:val="26"/>
            <w:szCs w:val="26"/>
            <w:lang w:val="vi-VN"/>
          </w:rPr>
          <w:t>Allocation</w:t>
        </w:r>
        <w:r w:rsidR="00FD5B31" w:rsidRPr="00FD5B31">
          <w:rPr>
            <w:rStyle w:val="fontstyle01"/>
            <w:rFonts w:ascii="Times New Roman" w:hAnsi="Times New Roman" w:cs="Times New Roman"/>
            <w:color w:val="auto"/>
            <w:sz w:val="26"/>
            <w:szCs w:val="26"/>
            <w:vertAlign w:val="subscript"/>
            <w:lang w:val="vi-VN"/>
            <w:rPrChange w:id="202" w:author="Khoa Khung'" w:date="2023-12-08T12:54:00Z">
              <w:rPr>
                <w:rStyle w:val="fontstyle01"/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rPrChange>
          </w:rPr>
          <w:t>i</w:t>
        </w:r>
      </w:ins>
    </w:p>
    <w:p w14:paraId="451D51D1" w14:textId="706CC1B3" w:rsidR="00FD5B31" w:rsidRDefault="00FD5B31" w:rsidP="00FD5B31">
      <w:pPr>
        <w:pStyle w:val="ListParagraph"/>
        <w:numPr>
          <w:ilvl w:val="2"/>
          <w:numId w:val="21"/>
        </w:numPr>
        <w:spacing w:line="480" w:lineRule="auto"/>
        <w:rPr>
          <w:ins w:id="203" w:author="Khoa Khung'" w:date="2023-12-08T12:54:00Z"/>
          <w:rStyle w:val="fontstyle01"/>
          <w:rFonts w:ascii="Times New Roman" w:hAnsi="Times New Roman" w:cs="Times New Roman"/>
          <w:color w:val="auto"/>
          <w:sz w:val="26"/>
          <w:szCs w:val="26"/>
          <w:lang w:val="vi-VN"/>
        </w:rPr>
      </w:pPr>
      <w:ins w:id="204" w:author="Khoa Khung'" w:date="2023-12-08T12:54:00Z">
        <w:r>
          <w:rPr>
            <w:rStyle w:val="fontstyle01"/>
            <w:rFonts w:ascii="Times New Roman" w:hAnsi="Times New Roman" w:cs="Times New Roman"/>
            <w:color w:val="auto"/>
            <w:sz w:val="26"/>
            <w:szCs w:val="26"/>
            <w:lang w:val="vi-VN"/>
          </w:rPr>
          <w:t>Finish[i] = true</w:t>
        </w:r>
      </w:ins>
    </w:p>
    <w:p w14:paraId="174FE3DF" w14:textId="7063D33F" w:rsidR="00FD5B31" w:rsidRDefault="00FD5B31" w:rsidP="00FD5B31">
      <w:pPr>
        <w:pStyle w:val="ListParagraph"/>
        <w:numPr>
          <w:ilvl w:val="2"/>
          <w:numId w:val="21"/>
        </w:numPr>
        <w:spacing w:line="480" w:lineRule="auto"/>
        <w:rPr>
          <w:ins w:id="205" w:author="Khoa Khung'" w:date="2023-12-08T12:54:00Z"/>
          <w:rStyle w:val="fontstyle01"/>
          <w:rFonts w:ascii="Times New Roman" w:hAnsi="Times New Roman" w:cs="Times New Roman"/>
          <w:color w:val="auto"/>
          <w:sz w:val="26"/>
          <w:szCs w:val="26"/>
          <w:lang w:val="vi-VN"/>
        </w:rPr>
      </w:pPr>
      <w:ins w:id="206" w:author="Khoa Khung'" w:date="2023-12-08T12:54:00Z">
        <w:r>
          <w:rPr>
            <w:rStyle w:val="fontstyle01"/>
            <w:rFonts w:ascii="Times New Roman" w:hAnsi="Times New Roman" w:cs="Times New Roman"/>
            <w:color w:val="auto"/>
            <w:sz w:val="26"/>
            <w:szCs w:val="26"/>
            <w:lang w:val="vi-VN"/>
          </w:rPr>
          <w:t>Quay về bước 2</w:t>
        </w:r>
      </w:ins>
    </w:p>
    <w:p w14:paraId="73E1C693" w14:textId="1431745F" w:rsidR="00FD5B31" w:rsidRDefault="00FD5B31" w:rsidP="00FD5B31">
      <w:pPr>
        <w:pStyle w:val="ListParagraph"/>
        <w:numPr>
          <w:ilvl w:val="1"/>
          <w:numId w:val="21"/>
        </w:numPr>
        <w:spacing w:line="480" w:lineRule="auto"/>
        <w:rPr>
          <w:ins w:id="207" w:author="Khoa Khung'" w:date="2023-12-08T12:55:00Z"/>
          <w:rStyle w:val="fontstyle01"/>
          <w:rFonts w:ascii="Times New Roman" w:hAnsi="Times New Roman" w:cs="Times New Roman"/>
          <w:color w:val="auto"/>
          <w:sz w:val="26"/>
          <w:szCs w:val="26"/>
          <w:lang w:val="vi-VN"/>
        </w:rPr>
      </w:pPr>
      <w:ins w:id="208" w:author="Khoa Khung'" w:date="2023-12-08T12:55:00Z">
        <w:r>
          <w:rPr>
            <w:rStyle w:val="fontstyle01"/>
            <w:rFonts w:ascii="Times New Roman" w:hAnsi="Times New Roman" w:cs="Times New Roman"/>
            <w:color w:val="auto"/>
            <w:sz w:val="26"/>
            <w:szCs w:val="26"/>
            <w:lang w:val="vi-VN"/>
          </w:rPr>
          <w:t>Nếu Finish[i] = true, i = 1,...,n thì hệ thống đang ở trạng thái safe.</w:t>
        </w:r>
      </w:ins>
    </w:p>
    <w:p w14:paraId="484A2AFE" w14:textId="1B4CBCC6" w:rsidR="00FD5B31" w:rsidRDefault="00FD5B31" w:rsidP="00FD5B31">
      <w:pPr>
        <w:pStyle w:val="ListParagraph"/>
        <w:numPr>
          <w:ilvl w:val="0"/>
          <w:numId w:val="21"/>
        </w:numPr>
        <w:spacing w:line="480" w:lineRule="auto"/>
        <w:rPr>
          <w:ins w:id="209" w:author="Khoa Khung'" w:date="2023-12-08T12:56:00Z"/>
          <w:rStyle w:val="fontstyle01"/>
          <w:rFonts w:ascii="Times New Roman" w:hAnsi="Times New Roman" w:cs="Times New Roman"/>
          <w:color w:val="auto"/>
          <w:sz w:val="26"/>
          <w:szCs w:val="26"/>
          <w:lang w:val="vi-VN"/>
        </w:rPr>
      </w:pPr>
      <w:ins w:id="210" w:author="Khoa Khung'" w:date="2023-12-08T12:55:00Z">
        <w:r>
          <w:rPr>
            <w:rStyle w:val="fontstyle01"/>
            <w:rFonts w:ascii="Times New Roman" w:hAnsi="Times New Roman" w:cs="Times New Roman"/>
            <w:color w:val="auto"/>
            <w:sz w:val="26"/>
            <w:szCs w:val="26"/>
            <w:lang w:val="vi-VN"/>
          </w:rPr>
          <w:t xml:space="preserve">Giải thuật yêu cầu </w:t>
        </w:r>
      </w:ins>
      <w:ins w:id="211" w:author="Khoa Khung'" w:date="2023-12-08T12:56:00Z">
        <w:r>
          <w:rPr>
            <w:rStyle w:val="fontstyle01"/>
            <w:rFonts w:ascii="Times New Roman" w:hAnsi="Times New Roman" w:cs="Times New Roman"/>
            <w:color w:val="auto"/>
            <w:sz w:val="26"/>
            <w:szCs w:val="26"/>
            <w:lang w:val="vi-VN"/>
          </w:rPr>
          <w:t>tài nguyên:</w:t>
        </w:r>
      </w:ins>
    </w:p>
    <w:p w14:paraId="69F2BEA9" w14:textId="5CD4A9DD" w:rsidR="00FD5B31" w:rsidRDefault="00FD5B31" w:rsidP="00FD5B31">
      <w:pPr>
        <w:pStyle w:val="ListParagraph"/>
        <w:numPr>
          <w:ilvl w:val="1"/>
          <w:numId w:val="21"/>
        </w:numPr>
        <w:spacing w:line="480" w:lineRule="auto"/>
        <w:rPr>
          <w:ins w:id="212" w:author="Khoa Khung'" w:date="2023-12-08T12:57:00Z"/>
          <w:rStyle w:val="fontstyle01"/>
          <w:rFonts w:ascii="Times New Roman" w:hAnsi="Times New Roman" w:cs="Times New Roman"/>
          <w:color w:val="auto"/>
          <w:sz w:val="26"/>
          <w:szCs w:val="26"/>
          <w:lang w:val="vi-VN"/>
        </w:rPr>
      </w:pPr>
      <w:ins w:id="213" w:author="Khoa Khung'" w:date="2023-12-08T12:56:00Z">
        <w:r>
          <w:rPr>
            <w:rStyle w:val="fontstyle01"/>
            <w:rFonts w:ascii="Times New Roman" w:hAnsi="Times New Roman" w:cs="Times New Roman"/>
            <w:color w:val="auto"/>
            <w:sz w:val="26"/>
            <w:szCs w:val="26"/>
            <w:lang w:val="vi-VN"/>
          </w:rPr>
          <w:t>Request</w:t>
        </w:r>
        <w:r w:rsidRPr="00FD5B31">
          <w:rPr>
            <w:rStyle w:val="fontstyle01"/>
            <w:rFonts w:ascii="Times New Roman" w:hAnsi="Times New Roman" w:cs="Times New Roman"/>
            <w:color w:val="auto"/>
            <w:sz w:val="26"/>
            <w:szCs w:val="26"/>
            <w:vertAlign w:val="subscript"/>
            <w:lang w:val="vi-VN"/>
            <w:rPrChange w:id="214" w:author="Khoa Khung'" w:date="2023-12-08T12:56:00Z">
              <w:rPr>
                <w:rStyle w:val="fontstyle01"/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rPrChange>
          </w:rPr>
          <w:t>i</w:t>
        </w:r>
        <w:r>
          <w:rPr>
            <w:rStyle w:val="fontstyle01"/>
            <w:rFonts w:ascii="Times New Roman" w:hAnsi="Times New Roman" w:cs="Times New Roman"/>
            <w:color w:val="auto"/>
            <w:sz w:val="26"/>
            <w:szCs w:val="26"/>
            <w:lang w:val="vi-VN"/>
          </w:rPr>
          <w:t xml:space="preserve">[j] = </w:t>
        </w:r>
      </w:ins>
      <w:ins w:id="215" w:author="Khoa Khung'" w:date="2023-12-08T12:57:00Z">
        <w:r>
          <w:rPr>
            <w:rStyle w:val="fontstyle01"/>
            <w:rFonts w:ascii="Times New Roman" w:hAnsi="Times New Roman" w:cs="Times New Roman"/>
            <w:color w:val="auto"/>
            <w:sz w:val="26"/>
            <w:szCs w:val="26"/>
            <w:lang w:val="vi-VN"/>
          </w:rPr>
          <w:t xml:space="preserve">k </w:t>
        </w:r>
        <w:r w:rsidRPr="00FD5B31">
          <w:rPr>
            <w:rStyle w:val="fontstyle01"/>
            <w:rFonts w:ascii="Times New Roman" w:hAnsi="Times New Roman" w:cs="Times New Roman"/>
            <w:color w:val="auto"/>
            <w:sz w:val="26"/>
            <w:szCs w:val="26"/>
            <w:lang w:val="vi-VN"/>
          </w:rPr>
          <w:sym w:font="Wingdings" w:char="F0F3"/>
        </w:r>
        <w:r>
          <w:rPr>
            <w:rStyle w:val="fontstyle01"/>
            <w:rFonts w:ascii="Times New Roman" w:hAnsi="Times New Roman" w:cs="Times New Roman"/>
            <w:color w:val="auto"/>
            <w:sz w:val="26"/>
            <w:szCs w:val="26"/>
            <w:lang w:val="vi-VN"/>
          </w:rPr>
          <w:t xml:space="preserve"> P</w:t>
        </w:r>
        <w:r w:rsidRPr="00FD5B31">
          <w:rPr>
            <w:rStyle w:val="fontstyle01"/>
            <w:rFonts w:ascii="Times New Roman" w:hAnsi="Times New Roman" w:cs="Times New Roman"/>
            <w:color w:val="auto"/>
            <w:sz w:val="26"/>
            <w:szCs w:val="26"/>
            <w:vertAlign w:val="subscript"/>
            <w:lang w:val="vi-VN"/>
            <w:rPrChange w:id="216" w:author="Khoa Khung'" w:date="2023-12-08T12:57:00Z">
              <w:rPr>
                <w:rStyle w:val="fontstyle01"/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rPrChange>
          </w:rPr>
          <w:t>i</w:t>
        </w:r>
        <w:r>
          <w:rPr>
            <w:rStyle w:val="fontstyle01"/>
            <w:rFonts w:ascii="Times New Roman" w:hAnsi="Times New Roman" w:cs="Times New Roman"/>
            <w:color w:val="auto"/>
            <w:sz w:val="26"/>
            <w:szCs w:val="26"/>
            <w:lang w:val="vi-VN"/>
          </w:rPr>
          <w:t xml:space="preserve"> cần k instance của tài nguyên R</w:t>
        </w:r>
        <w:r w:rsidRPr="00FD5B31">
          <w:rPr>
            <w:rStyle w:val="fontstyle01"/>
            <w:rFonts w:ascii="Times New Roman" w:hAnsi="Times New Roman" w:cs="Times New Roman"/>
            <w:color w:val="auto"/>
            <w:sz w:val="26"/>
            <w:szCs w:val="26"/>
            <w:vertAlign w:val="subscript"/>
            <w:lang w:val="vi-VN"/>
            <w:rPrChange w:id="217" w:author="Khoa Khung'" w:date="2023-12-08T12:57:00Z">
              <w:rPr>
                <w:rStyle w:val="fontstyle01"/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rPrChange>
          </w:rPr>
          <w:t>j</w:t>
        </w:r>
      </w:ins>
    </w:p>
    <w:p w14:paraId="658560B8" w14:textId="3E1D338C" w:rsidR="00FD5B31" w:rsidRDefault="00FD5B31" w:rsidP="00FD5B31">
      <w:pPr>
        <w:pStyle w:val="ListParagraph"/>
        <w:numPr>
          <w:ilvl w:val="1"/>
          <w:numId w:val="21"/>
        </w:numPr>
        <w:spacing w:line="480" w:lineRule="auto"/>
        <w:rPr>
          <w:ins w:id="218" w:author="Khoa Khung'" w:date="2023-12-08T12:57:00Z"/>
          <w:rStyle w:val="fontstyle01"/>
          <w:rFonts w:ascii="Times New Roman" w:hAnsi="Times New Roman" w:cs="Times New Roman"/>
          <w:color w:val="auto"/>
          <w:sz w:val="26"/>
          <w:szCs w:val="26"/>
          <w:lang w:val="vi-VN"/>
        </w:rPr>
      </w:pPr>
      <w:ins w:id="219" w:author="Khoa Khung'" w:date="2023-12-08T12:57:00Z">
        <w:r w:rsidRPr="00FD5B31">
          <w:rPr>
            <w:rStyle w:val="fontstyle01"/>
            <w:rFonts w:ascii="Times New Roman" w:hAnsi="Times New Roman" w:cs="Times New Roman"/>
            <w:color w:val="auto"/>
            <w:sz w:val="26"/>
            <w:szCs w:val="26"/>
            <w:lang w:val="vi-VN"/>
          </w:rPr>
          <w:lastRenderedPageBreak/>
          <w:t>Nếu Requesti ≤ Need</w:t>
        </w:r>
        <w:r w:rsidRPr="00FD5B31">
          <w:rPr>
            <w:rStyle w:val="fontstyle01"/>
            <w:rFonts w:ascii="Times New Roman" w:hAnsi="Times New Roman" w:cs="Times New Roman"/>
            <w:color w:val="auto"/>
            <w:sz w:val="26"/>
            <w:szCs w:val="26"/>
            <w:vertAlign w:val="subscript"/>
            <w:lang w:val="vi-VN"/>
            <w:rPrChange w:id="220" w:author="Khoa Khung'" w:date="2023-12-08T12:57:00Z">
              <w:rPr>
                <w:rStyle w:val="fontstyle01"/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rPrChange>
          </w:rPr>
          <w:t>i</w:t>
        </w:r>
        <w:r w:rsidRPr="00FD5B31">
          <w:rPr>
            <w:rStyle w:val="fontstyle01"/>
            <w:rFonts w:ascii="Times New Roman" w:hAnsi="Times New Roman" w:cs="Times New Roman"/>
            <w:color w:val="auto"/>
            <w:sz w:val="26"/>
            <w:szCs w:val="26"/>
            <w:lang w:val="vi-VN"/>
          </w:rPr>
          <w:t xml:space="preserve"> thì đến bước 2. Nếu không, báo lỗi vì tiến trình đã vượt</w:t>
        </w:r>
        <w:r>
          <w:rPr>
            <w:rStyle w:val="fontstyle01"/>
            <w:rFonts w:ascii="Times New Roman" w:hAnsi="Times New Roman" w:cs="Times New Roman"/>
            <w:color w:val="auto"/>
            <w:sz w:val="26"/>
            <w:szCs w:val="26"/>
            <w:lang w:val="vi-VN"/>
          </w:rPr>
          <w:t xml:space="preserve"> </w:t>
        </w:r>
        <w:r w:rsidRPr="00FD5B31">
          <w:rPr>
            <w:rStyle w:val="fontstyle01"/>
            <w:rFonts w:ascii="Times New Roman" w:hAnsi="Times New Roman" w:cs="Times New Roman"/>
            <w:color w:val="auto"/>
            <w:sz w:val="26"/>
            <w:szCs w:val="26"/>
            <w:lang w:val="vi-VN"/>
            <w:rPrChange w:id="221" w:author="Khoa Khung'" w:date="2023-12-08T12:57:00Z">
              <w:rPr>
                <w:rStyle w:val="fontstyle01"/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rPrChange>
          </w:rPr>
          <w:t>yêu cầu tối đa.</w:t>
        </w:r>
      </w:ins>
    </w:p>
    <w:p w14:paraId="014F4B4B" w14:textId="17F85CBA" w:rsidR="00FD5B31" w:rsidRDefault="00FD5B31" w:rsidP="00FD5B31">
      <w:pPr>
        <w:pStyle w:val="ListParagraph"/>
        <w:numPr>
          <w:ilvl w:val="1"/>
          <w:numId w:val="21"/>
        </w:numPr>
        <w:spacing w:line="480" w:lineRule="auto"/>
        <w:rPr>
          <w:ins w:id="222" w:author="Khoa Khung'" w:date="2023-12-08T12:58:00Z"/>
          <w:rStyle w:val="fontstyle01"/>
          <w:rFonts w:ascii="Times New Roman" w:hAnsi="Times New Roman" w:cs="Times New Roman"/>
          <w:color w:val="auto"/>
          <w:sz w:val="26"/>
          <w:szCs w:val="26"/>
          <w:lang w:val="vi-VN"/>
        </w:rPr>
      </w:pPr>
      <w:ins w:id="223" w:author="Khoa Khung'" w:date="2023-12-08T12:57:00Z">
        <w:r w:rsidRPr="00FD5B31">
          <w:rPr>
            <w:rStyle w:val="fontstyle01"/>
            <w:rFonts w:ascii="Times New Roman" w:hAnsi="Times New Roman" w:cs="Times New Roman"/>
            <w:color w:val="auto"/>
            <w:sz w:val="26"/>
            <w:szCs w:val="26"/>
            <w:lang w:val="vi-VN"/>
          </w:rPr>
          <w:t>Nếu Request</w:t>
        </w:r>
        <w:r w:rsidRPr="00FD5B31">
          <w:rPr>
            <w:rStyle w:val="fontstyle01"/>
            <w:rFonts w:ascii="Times New Roman" w:hAnsi="Times New Roman" w:cs="Times New Roman"/>
            <w:color w:val="auto"/>
            <w:sz w:val="26"/>
            <w:szCs w:val="26"/>
            <w:vertAlign w:val="subscript"/>
            <w:lang w:val="vi-VN"/>
            <w:rPrChange w:id="224" w:author="Khoa Khung'" w:date="2023-12-08T12:58:00Z">
              <w:rPr>
                <w:rStyle w:val="fontstyle01"/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rPrChange>
          </w:rPr>
          <w:t>i</w:t>
        </w:r>
        <w:r w:rsidRPr="00FD5B31">
          <w:rPr>
            <w:rStyle w:val="fontstyle01"/>
            <w:rFonts w:ascii="Times New Roman" w:hAnsi="Times New Roman" w:cs="Times New Roman"/>
            <w:color w:val="auto"/>
            <w:sz w:val="26"/>
            <w:szCs w:val="26"/>
            <w:lang w:val="vi-VN"/>
          </w:rPr>
          <w:t xml:space="preserve"> ≤ Available thì qua bước 3. Nếu không, P</w:t>
        </w:r>
        <w:r w:rsidRPr="00FD5B31">
          <w:rPr>
            <w:rStyle w:val="fontstyle01"/>
            <w:rFonts w:ascii="Times New Roman" w:hAnsi="Times New Roman" w:cs="Times New Roman"/>
            <w:color w:val="auto"/>
            <w:sz w:val="26"/>
            <w:szCs w:val="26"/>
            <w:vertAlign w:val="subscript"/>
            <w:lang w:val="vi-VN"/>
            <w:rPrChange w:id="225" w:author="Khoa Khung'" w:date="2023-12-08T12:58:00Z">
              <w:rPr>
                <w:rStyle w:val="fontstyle01"/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rPrChange>
          </w:rPr>
          <w:t>i</w:t>
        </w:r>
        <w:r w:rsidRPr="00FD5B31">
          <w:rPr>
            <w:rStyle w:val="fontstyle01"/>
            <w:rFonts w:ascii="Times New Roman" w:hAnsi="Times New Roman" w:cs="Times New Roman"/>
            <w:color w:val="auto"/>
            <w:sz w:val="26"/>
            <w:szCs w:val="26"/>
            <w:lang w:val="vi-VN"/>
          </w:rPr>
          <w:t xml:space="preserve"> phải chờ vì tài nguyên</w:t>
        </w:r>
        <w:r>
          <w:rPr>
            <w:rStyle w:val="fontstyle01"/>
            <w:rFonts w:ascii="Times New Roman" w:hAnsi="Times New Roman" w:cs="Times New Roman"/>
            <w:color w:val="auto"/>
            <w:sz w:val="26"/>
            <w:szCs w:val="26"/>
            <w:lang w:val="vi-VN"/>
          </w:rPr>
          <w:t xml:space="preserve"> </w:t>
        </w:r>
        <w:r w:rsidRPr="00FD5B31">
          <w:rPr>
            <w:rStyle w:val="fontstyle01"/>
            <w:rFonts w:ascii="Times New Roman" w:hAnsi="Times New Roman" w:cs="Times New Roman"/>
            <w:color w:val="auto"/>
            <w:sz w:val="26"/>
            <w:szCs w:val="26"/>
            <w:lang w:val="vi-VN"/>
            <w:rPrChange w:id="226" w:author="Khoa Khung'" w:date="2023-12-08T12:57:00Z">
              <w:rPr>
                <w:rStyle w:val="fontstyle01"/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rPrChange>
          </w:rPr>
          <w:t>không còn đủ để cấp phát.</w:t>
        </w:r>
      </w:ins>
    </w:p>
    <w:p w14:paraId="2E0A08A3" w14:textId="7B700036" w:rsidR="00FD5B31" w:rsidRDefault="00FD5B31" w:rsidP="00FD5B31">
      <w:pPr>
        <w:pStyle w:val="ListParagraph"/>
        <w:numPr>
          <w:ilvl w:val="1"/>
          <w:numId w:val="21"/>
        </w:numPr>
        <w:spacing w:line="480" w:lineRule="auto"/>
        <w:rPr>
          <w:ins w:id="227" w:author="Khoa Khung'" w:date="2023-12-08T12:58:00Z"/>
          <w:rStyle w:val="fontstyle01"/>
          <w:rFonts w:ascii="Times New Roman" w:hAnsi="Times New Roman" w:cs="Times New Roman"/>
          <w:color w:val="auto"/>
          <w:sz w:val="26"/>
          <w:szCs w:val="26"/>
          <w:lang w:val="vi-VN"/>
        </w:rPr>
      </w:pPr>
      <w:ins w:id="228" w:author="Khoa Khung'" w:date="2023-12-08T12:58:00Z">
        <w:r w:rsidRPr="00FD5B31">
          <w:rPr>
            <w:rStyle w:val="fontstyle01"/>
            <w:rFonts w:ascii="Times New Roman" w:hAnsi="Times New Roman" w:cs="Times New Roman"/>
            <w:color w:val="auto"/>
            <w:sz w:val="26"/>
            <w:szCs w:val="26"/>
            <w:lang w:val="vi-VN"/>
          </w:rPr>
          <w:t>Giả định cấp phát tài nguyên đáp ứng yêu cầu của Pi bằng cách cập nhật trạng</w:t>
        </w:r>
        <w:r w:rsidRPr="00FD5B31">
          <w:rPr>
            <w:rStyle w:val="fontstyle01"/>
            <w:rFonts w:ascii="Times New Roman" w:hAnsi="Times New Roman" w:cs="Times New Roman"/>
            <w:color w:val="auto"/>
            <w:sz w:val="26"/>
            <w:szCs w:val="26"/>
            <w:lang w:val="vi-VN"/>
            <w:rPrChange w:id="229" w:author="Khoa Khung'" w:date="2023-12-08T12:58:00Z">
              <w:rPr>
                <w:rStyle w:val="fontstyle01"/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rPrChange>
          </w:rPr>
          <w:t>thái hệ thống như sau:</w:t>
        </w:r>
      </w:ins>
    </w:p>
    <w:p w14:paraId="53683845" w14:textId="77777777" w:rsidR="00FD5B31" w:rsidRPr="00FD5B31" w:rsidRDefault="00FD5B31" w:rsidP="00FD5B31">
      <w:pPr>
        <w:pStyle w:val="ListParagraph"/>
        <w:numPr>
          <w:ilvl w:val="2"/>
          <w:numId w:val="21"/>
        </w:numPr>
        <w:spacing w:line="480" w:lineRule="auto"/>
        <w:rPr>
          <w:ins w:id="230" w:author="Khoa Khung'" w:date="2023-12-08T12:58:00Z"/>
          <w:rStyle w:val="fontstyle01"/>
          <w:rFonts w:ascii="Times New Roman" w:hAnsi="Times New Roman" w:cs="Times New Roman"/>
          <w:color w:val="auto"/>
          <w:sz w:val="26"/>
          <w:szCs w:val="26"/>
          <w:lang w:val="vi-VN"/>
        </w:rPr>
      </w:pPr>
      <w:ins w:id="231" w:author="Khoa Khung'" w:date="2023-12-08T12:58:00Z">
        <w:r w:rsidRPr="00FD5B31">
          <w:rPr>
            <w:rStyle w:val="fontstyle01"/>
            <w:rFonts w:ascii="Times New Roman" w:hAnsi="Times New Roman" w:cs="Times New Roman"/>
            <w:color w:val="auto"/>
            <w:sz w:val="26"/>
            <w:szCs w:val="26"/>
            <w:lang w:val="vi-VN"/>
          </w:rPr>
          <w:t>Available = Available – Request</w:t>
        </w:r>
        <w:r w:rsidRPr="00FD5B31">
          <w:rPr>
            <w:rStyle w:val="fontstyle01"/>
            <w:rFonts w:ascii="Times New Roman" w:hAnsi="Times New Roman" w:cs="Times New Roman"/>
            <w:color w:val="auto"/>
            <w:sz w:val="26"/>
            <w:szCs w:val="26"/>
            <w:vertAlign w:val="subscript"/>
            <w:lang w:val="vi-VN"/>
            <w:rPrChange w:id="232" w:author="Khoa Khung'" w:date="2023-12-08T12:58:00Z">
              <w:rPr>
                <w:rStyle w:val="fontstyle01"/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rPrChange>
          </w:rPr>
          <w:t>i</w:t>
        </w:r>
      </w:ins>
    </w:p>
    <w:p w14:paraId="60438F6C" w14:textId="77777777" w:rsidR="00FD5B31" w:rsidRPr="00FD5B31" w:rsidRDefault="00FD5B31" w:rsidP="00FD5B31">
      <w:pPr>
        <w:pStyle w:val="ListParagraph"/>
        <w:numPr>
          <w:ilvl w:val="2"/>
          <w:numId w:val="21"/>
        </w:numPr>
        <w:spacing w:line="480" w:lineRule="auto"/>
        <w:rPr>
          <w:ins w:id="233" w:author="Khoa Khung'" w:date="2023-12-08T12:58:00Z"/>
          <w:rStyle w:val="fontstyle01"/>
          <w:rFonts w:ascii="Times New Roman" w:hAnsi="Times New Roman" w:cs="Times New Roman"/>
          <w:color w:val="auto"/>
          <w:sz w:val="26"/>
          <w:szCs w:val="26"/>
          <w:lang w:val="vi-VN"/>
        </w:rPr>
      </w:pPr>
      <w:ins w:id="234" w:author="Khoa Khung'" w:date="2023-12-08T12:58:00Z">
        <w:r w:rsidRPr="00FD5B31">
          <w:rPr>
            <w:rStyle w:val="fontstyle01"/>
            <w:rFonts w:ascii="Times New Roman" w:hAnsi="Times New Roman" w:cs="Times New Roman"/>
            <w:color w:val="auto"/>
            <w:sz w:val="26"/>
            <w:szCs w:val="26"/>
            <w:lang w:val="vi-VN"/>
          </w:rPr>
          <w:t>Allocation</w:t>
        </w:r>
        <w:r w:rsidRPr="00FD5B31">
          <w:rPr>
            <w:rStyle w:val="fontstyle01"/>
            <w:rFonts w:ascii="Times New Roman" w:hAnsi="Times New Roman" w:cs="Times New Roman"/>
            <w:color w:val="auto"/>
            <w:sz w:val="26"/>
            <w:szCs w:val="26"/>
            <w:vertAlign w:val="subscript"/>
            <w:lang w:val="vi-VN"/>
            <w:rPrChange w:id="235" w:author="Khoa Khung'" w:date="2023-12-08T12:58:00Z">
              <w:rPr>
                <w:rStyle w:val="fontstyle01"/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rPrChange>
          </w:rPr>
          <w:t>i</w:t>
        </w:r>
        <w:r w:rsidRPr="00FD5B31">
          <w:rPr>
            <w:rStyle w:val="fontstyle01"/>
            <w:rFonts w:ascii="Times New Roman" w:hAnsi="Times New Roman" w:cs="Times New Roman"/>
            <w:color w:val="auto"/>
            <w:sz w:val="26"/>
            <w:szCs w:val="26"/>
            <w:lang w:val="vi-VN"/>
          </w:rPr>
          <w:t xml:space="preserve"> = Allocation</w:t>
        </w:r>
        <w:r w:rsidRPr="00FD5B31">
          <w:rPr>
            <w:rStyle w:val="fontstyle01"/>
            <w:rFonts w:ascii="Times New Roman" w:hAnsi="Times New Roman" w:cs="Times New Roman"/>
            <w:color w:val="auto"/>
            <w:sz w:val="26"/>
            <w:szCs w:val="26"/>
            <w:vertAlign w:val="subscript"/>
            <w:lang w:val="vi-VN"/>
            <w:rPrChange w:id="236" w:author="Khoa Khung'" w:date="2023-12-08T12:58:00Z">
              <w:rPr>
                <w:rStyle w:val="fontstyle01"/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rPrChange>
          </w:rPr>
          <w:t>i</w:t>
        </w:r>
        <w:r w:rsidRPr="00FD5B31">
          <w:rPr>
            <w:rStyle w:val="fontstyle01"/>
            <w:rFonts w:ascii="Times New Roman" w:hAnsi="Times New Roman" w:cs="Times New Roman"/>
            <w:color w:val="auto"/>
            <w:sz w:val="26"/>
            <w:szCs w:val="26"/>
            <w:lang w:val="vi-VN"/>
          </w:rPr>
          <w:t xml:space="preserve"> + Request</w:t>
        </w:r>
        <w:r w:rsidRPr="00FD5B31">
          <w:rPr>
            <w:rStyle w:val="fontstyle01"/>
            <w:rFonts w:ascii="Times New Roman" w:hAnsi="Times New Roman" w:cs="Times New Roman"/>
            <w:color w:val="auto"/>
            <w:sz w:val="26"/>
            <w:szCs w:val="26"/>
            <w:vertAlign w:val="subscript"/>
            <w:lang w:val="vi-VN"/>
            <w:rPrChange w:id="237" w:author="Khoa Khung'" w:date="2023-12-08T12:58:00Z">
              <w:rPr>
                <w:rStyle w:val="fontstyle01"/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rPrChange>
          </w:rPr>
          <w:t>i</w:t>
        </w:r>
      </w:ins>
    </w:p>
    <w:p w14:paraId="0CD8D2B1" w14:textId="5BCB8CE6" w:rsidR="00FD5B31" w:rsidRPr="00FD5B31" w:rsidRDefault="00FD5B31" w:rsidP="00FD5B31">
      <w:pPr>
        <w:pStyle w:val="ListParagraph"/>
        <w:numPr>
          <w:ilvl w:val="2"/>
          <w:numId w:val="21"/>
        </w:numPr>
        <w:spacing w:line="480" w:lineRule="auto"/>
        <w:rPr>
          <w:ins w:id="238" w:author="Khoa Khung'" w:date="2023-12-08T12:59:00Z"/>
          <w:rStyle w:val="fontstyle01"/>
          <w:rFonts w:ascii="Times New Roman" w:hAnsi="Times New Roman" w:cs="Times New Roman"/>
          <w:color w:val="auto"/>
          <w:sz w:val="26"/>
          <w:szCs w:val="26"/>
          <w:lang w:val="vi-VN"/>
          <w:rPrChange w:id="239" w:author="Khoa Khung'" w:date="2023-12-08T12:59:00Z">
            <w:rPr>
              <w:ins w:id="240" w:author="Khoa Khung'" w:date="2023-12-08T12:59:00Z"/>
              <w:rStyle w:val="fontstyle01"/>
              <w:rFonts w:ascii="Times New Roman" w:hAnsi="Times New Roman" w:cs="Times New Roman"/>
              <w:color w:val="auto"/>
              <w:sz w:val="26"/>
              <w:szCs w:val="26"/>
              <w:vertAlign w:val="subscript"/>
              <w:lang w:val="vi-VN"/>
            </w:rPr>
          </w:rPrChange>
        </w:rPr>
      </w:pPr>
      <w:ins w:id="241" w:author="Khoa Khung'" w:date="2023-12-08T12:58:00Z">
        <w:r w:rsidRPr="00FD5B31">
          <w:rPr>
            <w:rStyle w:val="fontstyle01"/>
            <w:rFonts w:ascii="Times New Roman" w:hAnsi="Times New Roman" w:cs="Times New Roman"/>
            <w:color w:val="auto"/>
            <w:sz w:val="26"/>
            <w:szCs w:val="26"/>
            <w:lang w:val="vi-VN"/>
          </w:rPr>
          <w:t>Need</w:t>
        </w:r>
        <w:r w:rsidRPr="00FD5B31">
          <w:rPr>
            <w:rStyle w:val="fontstyle01"/>
            <w:rFonts w:ascii="Times New Roman" w:hAnsi="Times New Roman" w:cs="Times New Roman"/>
            <w:color w:val="auto"/>
            <w:sz w:val="26"/>
            <w:szCs w:val="26"/>
            <w:vertAlign w:val="subscript"/>
            <w:lang w:val="vi-VN"/>
            <w:rPrChange w:id="242" w:author="Khoa Khung'" w:date="2023-12-08T12:58:00Z">
              <w:rPr>
                <w:rStyle w:val="fontstyle01"/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rPrChange>
          </w:rPr>
          <w:t>i</w:t>
        </w:r>
        <w:r w:rsidRPr="00FD5B31">
          <w:rPr>
            <w:rStyle w:val="fontstyle01"/>
            <w:rFonts w:ascii="Times New Roman" w:hAnsi="Times New Roman" w:cs="Times New Roman"/>
            <w:color w:val="auto"/>
            <w:sz w:val="26"/>
            <w:szCs w:val="26"/>
            <w:lang w:val="vi-VN"/>
          </w:rPr>
          <w:t xml:space="preserve"> = Need</w:t>
        </w:r>
        <w:r w:rsidRPr="00FD5B31">
          <w:rPr>
            <w:rStyle w:val="fontstyle01"/>
            <w:rFonts w:ascii="Times New Roman" w:hAnsi="Times New Roman" w:cs="Times New Roman"/>
            <w:color w:val="auto"/>
            <w:sz w:val="26"/>
            <w:szCs w:val="26"/>
            <w:vertAlign w:val="subscript"/>
            <w:lang w:val="vi-VN"/>
            <w:rPrChange w:id="243" w:author="Khoa Khung'" w:date="2023-12-08T12:58:00Z">
              <w:rPr>
                <w:rStyle w:val="fontstyle01"/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rPrChange>
          </w:rPr>
          <w:t xml:space="preserve">i </w:t>
        </w:r>
        <w:r w:rsidRPr="00FD5B31">
          <w:rPr>
            <w:rStyle w:val="fontstyle01"/>
            <w:rFonts w:ascii="Times New Roman" w:hAnsi="Times New Roman" w:cs="Times New Roman"/>
            <w:color w:val="auto"/>
            <w:sz w:val="26"/>
            <w:szCs w:val="26"/>
            <w:lang w:val="vi-VN"/>
          </w:rPr>
          <w:t>– Request</w:t>
        </w:r>
        <w:r w:rsidRPr="00FD5B31">
          <w:rPr>
            <w:rStyle w:val="fontstyle01"/>
            <w:rFonts w:ascii="Times New Roman" w:hAnsi="Times New Roman" w:cs="Times New Roman"/>
            <w:color w:val="auto"/>
            <w:sz w:val="26"/>
            <w:szCs w:val="26"/>
            <w:vertAlign w:val="subscript"/>
            <w:lang w:val="vi-VN"/>
            <w:rPrChange w:id="244" w:author="Khoa Khung'" w:date="2023-12-08T12:58:00Z">
              <w:rPr>
                <w:rStyle w:val="fontstyle01"/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rPrChange>
          </w:rPr>
          <w:t>i</w:t>
        </w:r>
      </w:ins>
    </w:p>
    <w:p w14:paraId="2AE9455F" w14:textId="0F0E072B" w:rsidR="00FD5B31" w:rsidRDefault="00FD5B31" w:rsidP="00FD5B31">
      <w:pPr>
        <w:pStyle w:val="ListParagraph"/>
        <w:numPr>
          <w:ilvl w:val="0"/>
          <w:numId w:val="21"/>
        </w:numPr>
        <w:spacing w:line="480" w:lineRule="auto"/>
        <w:rPr>
          <w:ins w:id="245" w:author="Khoa Khung'" w:date="2023-12-08T13:00:00Z"/>
          <w:rStyle w:val="fontstyle01"/>
          <w:rFonts w:ascii="Times New Roman" w:hAnsi="Times New Roman" w:cs="Times New Roman"/>
          <w:color w:val="auto"/>
          <w:sz w:val="26"/>
          <w:szCs w:val="26"/>
          <w:lang w:val="vi-VN"/>
        </w:rPr>
      </w:pPr>
      <w:ins w:id="246" w:author="Khoa Khung'" w:date="2023-12-08T12:59:00Z">
        <w:r>
          <w:rPr>
            <w:rStyle w:val="fontstyle01"/>
            <w:rFonts w:ascii="Times New Roman" w:hAnsi="Times New Roman" w:cs="Times New Roman"/>
            <w:color w:val="auto"/>
            <w:sz w:val="26"/>
            <w:szCs w:val="26"/>
            <w:lang w:val="vi-VN"/>
          </w:rPr>
          <w:t>Giải thuật phát hiện deadlock</w:t>
        </w:r>
      </w:ins>
    </w:p>
    <w:p w14:paraId="2835BFD5" w14:textId="6593CD98" w:rsidR="008C1A2D" w:rsidRDefault="008C1A2D" w:rsidP="008C1A2D">
      <w:pPr>
        <w:pStyle w:val="ListParagraph"/>
        <w:numPr>
          <w:ilvl w:val="1"/>
          <w:numId w:val="21"/>
        </w:numPr>
        <w:spacing w:line="480" w:lineRule="auto"/>
        <w:rPr>
          <w:ins w:id="247" w:author="Khoa Khung'" w:date="2023-12-08T13:00:00Z"/>
          <w:rStyle w:val="fontstyle01"/>
          <w:rFonts w:ascii="Times New Roman" w:hAnsi="Times New Roman" w:cs="Times New Roman"/>
          <w:color w:val="auto"/>
          <w:sz w:val="26"/>
          <w:szCs w:val="26"/>
          <w:lang w:val="vi-VN"/>
        </w:rPr>
      </w:pPr>
      <w:ins w:id="248" w:author="Khoa Khung'" w:date="2023-12-08T13:00:00Z">
        <w:r w:rsidRPr="008C1A2D">
          <w:rPr>
            <w:rStyle w:val="fontstyle01"/>
            <w:rFonts w:ascii="Times New Roman" w:hAnsi="Times New Roman" w:cs="Times New Roman"/>
            <w:color w:val="auto"/>
            <w:sz w:val="26"/>
            <w:szCs w:val="26"/>
            <w:lang w:val="vi-VN"/>
          </w:rPr>
          <w:t>Gọi Work và Finish là vector kích thước m và n. Khởi tạo:</w:t>
        </w:r>
      </w:ins>
    </w:p>
    <w:p w14:paraId="72433A80" w14:textId="3E4B4E9C" w:rsidR="008C1A2D" w:rsidRDefault="008C1A2D" w:rsidP="008C1A2D">
      <w:pPr>
        <w:pStyle w:val="ListParagraph"/>
        <w:numPr>
          <w:ilvl w:val="2"/>
          <w:numId w:val="21"/>
        </w:numPr>
        <w:spacing w:line="480" w:lineRule="auto"/>
        <w:rPr>
          <w:ins w:id="249" w:author="Khoa Khung'" w:date="2023-12-08T13:00:00Z"/>
          <w:rStyle w:val="fontstyle01"/>
          <w:rFonts w:ascii="Times New Roman" w:hAnsi="Times New Roman" w:cs="Times New Roman"/>
          <w:color w:val="auto"/>
          <w:sz w:val="26"/>
          <w:szCs w:val="26"/>
          <w:lang w:val="vi-VN"/>
        </w:rPr>
      </w:pPr>
      <w:ins w:id="250" w:author="Khoa Khung'" w:date="2023-12-08T13:00:00Z">
        <w:r w:rsidRPr="008C1A2D">
          <w:rPr>
            <w:rStyle w:val="fontstyle01"/>
            <w:rFonts w:ascii="Times New Roman" w:hAnsi="Times New Roman" w:cs="Times New Roman"/>
            <w:color w:val="auto"/>
            <w:sz w:val="26"/>
            <w:szCs w:val="26"/>
            <w:lang w:val="vi-VN"/>
          </w:rPr>
          <w:t>Work = Available</w:t>
        </w:r>
      </w:ins>
    </w:p>
    <w:p w14:paraId="6A139395" w14:textId="43147CC7" w:rsidR="008C1A2D" w:rsidRDefault="008C1A2D" w:rsidP="008C1A2D">
      <w:pPr>
        <w:pStyle w:val="ListParagraph"/>
        <w:numPr>
          <w:ilvl w:val="2"/>
          <w:numId w:val="21"/>
        </w:numPr>
        <w:spacing w:line="480" w:lineRule="auto"/>
        <w:rPr>
          <w:ins w:id="251" w:author="Khoa Khung'" w:date="2023-12-08T13:00:00Z"/>
          <w:rStyle w:val="fontstyle01"/>
          <w:rFonts w:ascii="Times New Roman" w:hAnsi="Times New Roman" w:cs="Times New Roman"/>
          <w:color w:val="auto"/>
          <w:sz w:val="26"/>
          <w:szCs w:val="26"/>
          <w:lang w:val="vi-VN"/>
        </w:rPr>
      </w:pPr>
      <w:ins w:id="252" w:author="Khoa Khung'" w:date="2023-12-08T13:00:00Z">
        <w:r w:rsidRPr="008C1A2D">
          <w:rPr>
            <w:rStyle w:val="fontstyle01"/>
            <w:rFonts w:ascii="Times New Roman" w:hAnsi="Times New Roman" w:cs="Times New Roman"/>
            <w:color w:val="auto"/>
            <w:sz w:val="26"/>
            <w:szCs w:val="26"/>
            <w:lang w:val="vi-VN"/>
          </w:rPr>
          <w:t>For i = 1, 2,…, n, nếu Allocationi ≠ 0 thì Finish[ i ] := false</w:t>
        </w:r>
      </w:ins>
    </w:p>
    <w:p w14:paraId="0403A973" w14:textId="5A74AA46" w:rsidR="008C1A2D" w:rsidRDefault="008C1A2D" w:rsidP="008C1A2D">
      <w:pPr>
        <w:pStyle w:val="ListParagraph"/>
        <w:spacing w:line="480" w:lineRule="auto"/>
        <w:ind w:left="1724"/>
        <w:rPr>
          <w:ins w:id="253" w:author="Khoa Khung'" w:date="2023-12-08T13:01:00Z"/>
          <w:rStyle w:val="fontstyle01"/>
          <w:rFonts w:ascii="Times New Roman" w:hAnsi="Times New Roman" w:cs="Times New Roman"/>
          <w:color w:val="auto"/>
          <w:sz w:val="26"/>
          <w:szCs w:val="26"/>
          <w:lang w:val="vi-VN"/>
        </w:rPr>
      </w:pPr>
      <w:ins w:id="254" w:author="Khoa Khung'" w:date="2023-12-08T13:00:00Z">
        <w:r>
          <w:rPr>
            <w:rStyle w:val="fontstyle01"/>
            <w:rFonts w:ascii="Times New Roman" w:hAnsi="Times New Roman" w:cs="Times New Roman"/>
            <w:color w:val="auto"/>
            <w:sz w:val="26"/>
            <w:szCs w:val="26"/>
            <w:lang w:val="vi-VN"/>
          </w:rPr>
          <w:t xml:space="preserve">                              </w:t>
        </w:r>
      </w:ins>
      <w:ins w:id="255" w:author="Khoa Khung'" w:date="2023-12-08T13:01:00Z">
        <w:r w:rsidRPr="008C1A2D">
          <w:rPr>
            <w:rStyle w:val="fontstyle01"/>
            <w:rFonts w:ascii="Times New Roman" w:hAnsi="Times New Roman" w:cs="Times New Roman"/>
            <w:color w:val="auto"/>
            <w:sz w:val="26"/>
            <w:szCs w:val="26"/>
            <w:lang w:val="vi-VN"/>
          </w:rPr>
          <w:t>còn không thì Finish[ i ] := true</w:t>
        </w:r>
      </w:ins>
    </w:p>
    <w:p w14:paraId="149030C6" w14:textId="77777777" w:rsidR="008C1A2D" w:rsidRDefault="008C1A2D" w:rsidP="008C1A2D">
      <w:pPr>
        <w:pStyle w:val="ListParagraph"/>
        <w:numPr>
          <w:ilvl w:val="1"/>
          <w:numId w:val="21"/>
        </w:numPr>
        <w:spacing w:line="480" w:lineRule="auto"/>
        <w:rPr>
          <w:ins w:id="256" w:author="Khoa Khung'" w:date="2023-12-08T13:01:00Z"/>
          <w:rStyle w:val="fontstyle01"/>
          <w:rFonts w:ascii="Times New Roman" w:hAnsi="Times New Roman" w:cs="Times New Roman"/>
          <w:color w:val="auto"/>
          <w:sz w:val="26"/>
          <w:szCs w:val="26"/>
          <w:lang w:val="vi-VN"/>
        </w:rPr>
      </w:pPr>
      <w:ins w:id="257" w:author="Khoa Khung'" w:date="2023-12-08T13:01:00Z">
        <w:r w:rsidRPr="008C1A2D">
          <w:rPr>
            <w:rStyle w:val="fontstyle01"/>
            <w:rFonts w:ascii="Times New Roman" w:hAnsi="Times New Roman" w:cs="Times New Roman"/>
            <w:color w:val="auto"/>
            <w:sz w:val="26"/>
            <w:szCs w:val="26"/>
            <w:lang w:val="vi-VN"/>
          </w:rPr>
          <w:t>Tìm i thỏa mãn:</w:t>
        </w:r>
      </w:ins>
    </w:p>
    <w:p w14:paraId="48B532D2" w14:textId="75271919" w:rsidR="008C1A2D" w:rsidRDefault="008C1A2D" w:rsidP="008C1A2D">
      <w:pPr>
        <w:pStyle w:val="ListParagraph"/>
        <w:numPr>
          <w:ilvl w:val="0"/>
          <w:numId w:val="24"/>
        </w:numPr>
        <w:spacing w:line="480" w:lineRule="auto"/>
        <w:ind w:left="2430"/>
        <w:rPr>
          <w:ins w:id="258" w:author="Khoa Khung'" w:date="2023-12-08T13:01:00Z"/>
          <w:rStyle w:val="fontstyle01"/>
          <w:rFonts w:ascii="Times New Roman" w:hAnsi="Times New Roman" w:cs="Times New Roman"/>
          <w:color w:val="auto"/>
          <w:sz w:val="26"/>
          <w:szCs w:val="26"/>
          <w:lang w:val="vi-VN"/>
        </w:rPr>
      </w:pPr>
      <w:ins w:id="259" w:author="Khoa Khung'" w:date="2023-12-08T13:01:00Z">
        <w:r w:rsidRPr="008C1A2D">
          <w:rPr>
            <w:rStyle w:val="fontstyle01"/>
            <w:rFonts w:ascii="Times New Roman" w:hAnsi="Times New Roman" w:cs="Times New Roman"/>
            <w:color w:val="auto"/>
            <w:sz w:val="26"/>
            <w:szCs w:val="26"/>
            <w:lang w:val="vi-VN"/>
          </w:rPr>
          <w:t>Finish[ i ] = false</w:t>
        </w:r>
      </w:ins>
    </w:p>
    <w:p w14:paraId="77FACC6A" w14:textId="420E91B8" w:rsidR="008C1A2D" w:rsidRDefault="008C1A2D" w:rsidP="008C1A2D">
      <w:pPr>
        <w:pStyle w:val="ListParagraph"/>
        <w:numPr>
          <w:ilvl w:val="0"/>
          <w:numId w:val="24"/>
        </w:numPr>
        <w:spacing w:line="480" w:lineRule="auto"/>
        <w:ind w:left="2430"/>
        <w:rPr>
          <w:ins w:id="260" w:author="Khoa Khung'" w:date="2023-12-08T13:01:00Z"/>
          <w:rStyle w:val="fontstyle01"/>
          <w:rFonts w:ascii="Times New Roman" w:hAnsi="Times New Roman" w:cs="Times New Roman"/>
          <w:color w:val="auto"/>
          <w:sz w:val="26"/>
          <w:szCs w:val="26"/>
          <w:lang w:val="vi-VN"/>
        </w:rPr>
      </w:pPr>
      <w:ins w:id="261" w:author="Khoa Khung'" w:date="2023-12-08T13:01:00Z">
        <w:r w:rsidRPr="008C1A2D">
          <w:rPr>
            <w:rStyle w:val="fontstyle01"/>
            <w:rFonts w:ascii="Times New Roman" w:hAnsi="Times New Roman" w:cs="Times New Roman"/>
            <w:color w:val="auto"/>
            <w:sz w:val="26"/>
            <w:szCs w:val="26"/>
            <w:lang w:val="vi-VN"/>
          </w:rPr>
          <w:t>Requesti ≤ Work</w:t>
        </w:r>
      </w:ins>
    </w:p>
    <w:p w14:paraId="43F9103E" w14:textId="0A3DAF14" w:rsidR="008C1A2D" w:rsidRDefault="008C1A2D" w:rsidP="008C1A2D">
      <w:pPr>
        <w:pStyle w:val="ListParagraph"/>
        <w:numPr>
          <w:ilvl w:val="0"/>
          <w:numId w:val="24"/>
        </w:numPr>
        <w:spacing w:line="480" w:lineRule="auto"/>
        <w:ind w:left="2430"/>
        <w:rPr>
          <w:ins w:id="262" w:author="Khoa Khung'" w:date="2023-12-08T13:02:00Z"/>
          <w:rStyle w:val="fontstyle01"/>
          <w:rFonts w:ascii="Times New Roman" w:hAnsi="Times New Roman" w:cs="Times New Roman"/>
          <w:color w:val="auto"/>
          <w:sz w:val="26"/>
          <w:szCs w:val="26"/>
          <w:lang w:val="vi-VN"/>
        </w:rPr>
      </w:pPr>
      <w:ins w:id="263" w:author="Khoa Khung'" w:date="2023-12-08T13:02:00Z">
        <w:r w:rsidRPr="008C1A2D">
          <w:rPr>
            <w:rStyle w:val="fontstyle01"/>
            <w:rFonts w:ascii="Times New Roman" w:hAnsi="Times New Roman" w:cs="Times New Roman"/>
            <w:color w:val="auto"/>
            <w:sz w:val="26"/>
            <w:szCs w:val="26"/>
            <w:lang w:val="vi-VN"/>
          </w:rPr>
          <w:t>Nếu không tồn tại i như vậy, đến bước 4.</w:t>
        </w:r>
      </w:ins>
    </w:p>
    <w:p w14:paraId="7B7251CD" w14:textId="27C5DAC0" w:rsidR="008C1A2D" w:rsidRDefault="008C1A2D" w:rsidP="008C1A2D">
      <w:pPr>
        <w:pStyle w:val="ListParagraph"/>
        <w:numPr>
          <w:ilvl w:val="1"/>
          <w:numId w:val="21"/>
        </w:numPr>
        <w:spacing w:line="480" w:lineRule="auto"/>
        <w:rPr>
          <w:ins w:id="264" w:author="Khoa Khung'" w:date="2023-12-08T13:02:00Z"/>
          <w:rStyle w:val="fontstyle01"/>
          <w:rFonts w:ascii="Times New Roman" w:hAnsi="Times New Roman" w:cs="Times New Roman"/>
          <w:color w:val="auto"/>
          <w:sz w:val="26"/>
          <w:szCs w:val="26"/>
          <w:lang w:val="vi-VN"/>
        </w:rPr>
      </w:pPr>
      <w:ins w:id="265" w:author="Khoa Khung'" w:date="2023-12-08T13:02:00Z">
        <w:r w:rsidRPr="008C1A2D">
          <w:rPr>
            <w:rStyle w:val="fontstyle01"/>
            <w:rFonts w:ascii="Times New Roman" w:hAnsi="Times New Roman" w:cs="Times New Roman"/>
            <w:color w:val="auto"/>
            <w:sz w:val="26"/>
            <w:szCs w:val="26"/>
            <w:lang w:val="vi-VN"/>
          </w:rPr>
          <w:t>Work = Work + Allocation</w:t>
        </w:r>
      </w:ins>
    </w:p>
    <w:p w14:paraId="6C65B364" w14:textId="3C3B8C29" w:rsidR="008C1A2D" w:rsidRDefault="008C1A2D" w:rsidP="008C1A2D">
      <w:pPr>
        <w:pStyle w:val="ListParagraph"/>
        <w:numPr>
          <w:ilvl w:val="2"/>
          <w:numId w:val="21"/>
        </w:numPr>
        <w:spacing w:line="480" w:lineRule="auto"/>
        <w:rPr>
          <w:ins w:id="266" w:author="Khoa Khung'" w:date="2023-12-08T13:02:00Z"/>
          <w:rStyle w:val="fontstyle01"/>
          <w:rFonts w:ascii="Times New Roman" w:hAnsi="Times New Roman" w:cs="Times New Roman"/>
          <w:color w:val="auto"/>
          <w:sz w:val="26"/>
          <w:szCs w:val="26"/>
          <w:lang w:val="vi-VN"/>
        </w:rPr>
      </w:pPr>
      <w:ins w:id="267" w:author="Khoa Khung'" w:date="2023-12-08T13:02:00Z">
        <w:r w:rsidRPr="008C1A2D">
          <w:rPr>
            <w:rStyle w:val="fontstyle01"/>
            <w:rFonts w:ascii="Times New Roman" w:hAnsi="Times New Roman" w:cs="Times New Roman"/>
            <w:color w:val="auto"/>
            <w:sz w:val="26"/>
            <w:szCs w:val="26"/>
            <w:lang w:val="vi-VN"/>
          </w:rPr>
          <w:t>Finish[ i ] = true</w:t>
        </w:r>
      </w:ins>
    </w:p>
    <w:p w14:paraId="537CDEB4" w14:textId="5A176E08" w:rsidR="008C1A2D" w:rsidRDefault="008C1A2D" w:rsidP="008C1A2D">
      <w:pPr>
        <w:pStyle w:val="ListParagraph"/>
        <w:numPr>
          <w:ilvl w:val="2"/>
          <w:numId w:val="21"/>
        </w:numPr>
        <w:spacing w:line="480" w:lineRule="auto"/>
        <w:rPr>
          <w:ins w:id="268" w:author="Khoa Khung'" w:date="2023-12-08T13:02:00Z"/>
          <w:rStyle w:val="fontstyle01"/>
          <w:rFonts w:ascii="Times New Roman" w:hAnsi="Times New Roman" w:cs="Times New Roman"/>
          <w:color w:val="auto"/>
          <w:sz w:val="26"/>
          <w:szCs w:val="26"/>
          <w:lang w:val="vi-VN"/>
        </w:rPr>
      </w:pPr>
      <w:ins w:id="269" w:author="Khoa Khung'" w:date="2023-12-08T13:02:00Z">
        <w:r>
          <w:rPr>
            <w:rStyle w:val="fontstyle01"/>
            <w:rFonts w:ascii="Times New Roman" w:hAnsi="Times New Roman" w:cs="Times New Roman"/>
            <w:color w:val="auto"/>
            <w:sz w:val="26"/>
            <w:szCs w:val="26"/>
            <w:lang w:val="vi-VN"/>
          </w:rPr>
          <w:t>Quay về bước 2.</w:t>
        </w:r>
      </w:ins>
    </w:p>
    <w:p w14:paraId="4FE4FF73" w14:textId="11A9E94C" w:rsidR="008C1A2D" w:rsidRPr="008C1A2D" w:rsidRDefault="008C1A2D" w:rsidP="008C1A2D">
      <w:pPr>
        <w:pStyle w:val="ListParagraph"/>
        <w:numPr>
          <w:ilvl w:val="1"/>
          <w:numId w:val="21"/>
        </w:numPr>
        <w:spacing w:line="480" w:lineRule="auto"/>
        <w:rPr>
          <w:ins w:id="270" w:author="Khoa Khung'" w:date="2023-12-08T12:59:00Z"/>
          <w:rStyle w:val="fontstyle01"/>
          <w:rFonts w:ascii="Times New Roman" w:hAnsi="Times New Roman" w:cs="Times New Roman"/>
          <w:color w:val="auto"/>
          <w:sz w:val="26"/>
          <w:szCs w:val="26"/>
          <w:lang w:val="vi-VN"/>
          <w:rPrChange w:id="271" w:author="Khoa Khung'" w:date="2023-12-08T13:02:00Z">
            <w:rPr>
              <w:ins w:id="272" w:author="Khoa Khung'" w:date="2023-12-08T12:59:00Z"/>
              <w:rStyle w:val="fontstyle01"/>
              <w:rFonts w:ascii="Times New Roman" w:hAnsi="Times New Roman" w:cs="Times New Roman"/>
              <w:color w:val="auto"/>
              <w:sz w:val="26"/>
              <w:szCs w:val="26"/>
              <w:lang w:val="vi-VN"/>
            </w:rPr>
          </w:rPrChange>
        </w:rPr>
        <w:pPrChange w:id="273" w:author="Khoa Khung'" w:date="2023-12-08T13:02:00Z">
          <w:pPr>
            <w:pStyle w:val="ListParagraph"/>
            <w:numPr>
              <w:numId w:val="21"/>
            </w:numPr>
            <w:spacing w:line="480" w:lineRule="auto"/>
            <w:ind w:left="1004" w:hanging="360"/>
          </w:pPr>
        </w:pPrChange>
      </w:pPr>
      <w:ins w:id="274" w:author="Khoa Khung'" w:date="2023-12-08T13:02:00Z">
        <w:r w:rsidRPr="008C1A2D">
          <w:rPr>
            <w:rStyle w:val="fontstyle01"/>
            <w:rFonts w:ascii="Times New Roman" w:hAnsi="Times New Roman" w:cs="Times New Roman"/>
            <w:color w:val="auto"/>
            <w:sz w:val="26"/>
            <w:szCs w:val="26"/>
            <w:lang w:val="vi-VN"/>
          </w:rPr>
          <w:lastRenderedPageBreak/>
          <w:t>Nếu Finish[ i ] = false, với một số i = 1,…, n, thì hệ thống đang ở trạng thái</w:t>
        </w:r>
        <w:r>
          <w:rPr>
            <w:rStyle w:val="fontstyle01"/>
            <w:rFonts w:ascii="Times New Roman" w:hAnsi="Times New Roman" w:cs="Times New Roman"/>
            <w:color w:val="auto"/>
            <w:sz w:val="26"/>
            <w:szCs w:val="26"/>
            <w:lang w:val="vi-VN"/>
          </w:rPr>
          <w:t xml:space="preserve"> </w:t>
        </w:r>
        <w:r w:rsidRPr="008C1A2D">
          <w:rPr>
            <w:rStyle w:val="fontstyle01"/>
            <w:rFonts w:ascii="Times New Roman" w:hAnsi="Times New Roman" w:cs="Times New Roman"/>
            <w:color w:val="auto"/>
            <w:sz w:val="26"/>
            <w:szCs w:val="26"/>
            <w:lang w:val="vi-VN"/>
          </w:rPr>
          <w:t>deadlock. Hơn thế nữa, Finish[ i ] = false thì Pi bị deadlocked.</w:t>
        </w:r>
      </w:ins>
    </w:p>
    <w:p w14:paraId="2AB36630" w14:textId="764D5049" w:rsidR="00FD5B31" w:rsidRPr="00FD5B31" w:rsidDel="008C1A2D" w:rsidRDefault="00FD5B31" w:rsidP="00FD5B31">
      <w:pPr>
        <w:pStyle w:val="ListParagraph"/>
        <w:numPr>
          <w:ilvl w:val="1"/>
          <w:numId w:val="21"/>
        </w:numPr>
        <w:spacing w:line="480" w:lineRule="auto"/>
        <w:rPr>
          <w:del w:id="275" w:author="Khoa Khung'" w:date="2023-12-08T13:00:00Z"/>
          <w:rStyle w:val="fontstyle01"/>
          <w:rFonts w:ascii="Times New Roman" w:hAnsi="Times New Roman" w:cs="Times New Roman"/>
          <w:color w:val="auto"/>
          <w:sz w:val="26"/>
          <w:szCs w:val="26"/>
          <w:lang w:val="vi-VN"/>
          <w:rPrChange w:id="276" w:author="Khoa Khung'" w:date="2023-12-08T12:58:00Z">
            <w:rPr>
              <w:del w:id="277" w:author="Khoa Khung'" w:date="2023-12-08T13:00:00Z"/>
              <w:rStyle w:val="fontstyle01"/>
              <w:rFonts w:ascii="Times New Roman" w:hAnsi="Times New Roman" w:cs="Times New Roman"/>
              <w:color w:val="auto"/>
              <w:sz w:val="26"/>
              <w:szCs w:val="26"/>
            </w:rPr>
          </w:rPrChange>
        </w:rPr>
        <w:pPrChange w:id="278" w:author="Khoa Khung'" w:date="2023-12-08T12:59:00Z">
          <w:pPr>
            <w:pStyle w:val="ListParagraph"/>
            <w:numPr>
              <w:numId w:val="3"/>
            </w:numPr>
            <w:spacing w:line="480" w:lineRule="auto"/>
            <w:ind w:left="284" w:hanging="284"/>
          </w:pPr>
        </w:pPrChange>
      </w:pPr>
    </w:p>
    <w:p w14:paraId="3841807D" w14:textId="3E67C168" w:rsidR="008D469E" w:rsidRPr="008C1A2D" w:rsidRDefault="00D865F7" w:rsidP="00315704">
      <w:pPr>
        <w:pStyle w:val="ListParagraph"/>
        <w:numPr>
          <w:ilvl w:val="0"/>
          <w:numId w:val="3"/>
        </w:numPr>
        <w:spacing w:line="480" w:lineRule="auto"/>
        <w:ind w:left="284" w:hanging="284"/>
        <w:rPr>
          <w:ins w:id="279" w:author="Khoa Khung'" w:date="2023-12-08T13:03:00Z"/>
          <w:rStyle w:val="fontstyle01"/>
          <w:rFonts w:ascii="Times New Roman" w:hAnsi="Times New Roman" w:cs="Times New Roman"/>
          <w:color w:val="auto"/>
          <w:sz w:val="26"/>
          <w:szCs w:val="26"/>
          <w:rPrChange w:id="280" w:author="Khoa Khung'" w:date="2023-12-08T13:03:00Z">
            <w:rPr>
              <w:ins w:id="281" w:author="Khoa Khung'" w:date="2023-12-08T13:03:00Z"/>
              <w:rStyle w:val="fontstyle01"/>
              <w:rFonts w:ascii="Times New Roman" w:hAnsi="Times New Roman" w:cs="Times New Roman"/>
              <w:sz w:val="26"/>
              <w:szCs w:val="26"/>
            </w:rPr>
          </w:rPrChange>
        </w:rPr>
      </w:pPr>
      <w:ins w:id="282" w:author="Phan Đình Duy" w:date="2020-06-18T14:33:00Z">
        <w:r>
          <w:rPr>
            <w:rStyle w:val="fontstyle01"/>
            <w:rFonts w:ascii="Times New Roman" w:hAnsi="Times New Roman" w:cs="Times New Roman"/>
            <w:sz w:val="26"/>
            <w:szCs w:val="26"/>
          </w:rPr>
          <w:t xml:space="preserve">Nêu </w:t>
        </w:r>
      </w:ins>
      <w:del w:id="283" w:author="Phan Đình Duy" w:date="2020-06-18T14:33:00Z">
        <w:r w:rsidR="00BD1B3B" w:rsidDel="00D865F7">
          <w:rPr>
            <w:rStyle w:val="fontstyle01"/>
            <w:rFonts w:ascii="Times New Roman" w:hAnsi="Times New Roman" w:cs="Times New Roman"/>
            <w:sz w:val="26"/>
            <w:szCs w:val="26"/>
          </w:rPr>
          <w:delText>C</w:delText>
        </w:r>
      </w:del>
      <w:ins w:id="284" w:author="Phan Đình Duy" w:date="2020-06-18T14:33:00Z">
        <w:r>
          <w:rPr>
            <w:rStyle w:val="fontstyle01"/>
            <w:rFonts w:ascii="Times New Roman" w:hAnsi="Times New Roman" w:cs="Times New Roman"/>
            <w:sz w:val="26"/>
            <w:szCs w:val="26"/>
          </w:rPr>
          <w:t>c</w:t>
        </w:r>
      </w:ins>
      <w:r w:rsidR="00BD1B3B">
        <w:rPr>
          <w:rStyle w:val="fontstyle01"/>
          <w:rFonts w:ascii="Times New Roman" w:hAnsi="Times New Roman" w:cs="Times New Roman"/>
          <w:sz w:val="26"/>
          <w:szCs w:val="26"/>
        </w:rPr>
        <w:t>ác giải pháp để phục hồi hệ thống sau khi phát hiện có deadlock</w:t>
      </w:r>
      <w:r w:rsidR="004F77C7">
        <w:rPr>
          <w:rStyle w:val="fontstyle01"/>
          <w:rFonts w:ascii="Times New Roman" w:hAnsi="Times New Roman" w:cs="Times New Roman"/>
          <w:sz w:val="26"/>
          <w:szCs w:val="26"/>
        </w:rPr>
        <w:t>?</w:t>
      </w:r>
    </w:p>
    <w:p w14:paraId="2D73807C" w14:textId="1CB2A24D" w:rsidR="008C1A2D" w:rsidRPr="008C1A2D" w:rsidRDefault="008C1A2D" w:rsidP="008C1A2D">
      <w:pPr>
        <w:pStyle w:val="ListParagraph"/>
        <w:numPr>
          <w:ilvl w:val="0"/>
          <w:numId w:val="18"/>
        </w:numPr>
        <w:spacing w:line="480" w:lineRule="auto"/>
        <w:rPr>
          <w:ins w:id="285" w:author="Khoa Khung'" w:date="2023-12-08T13:03:00Z"/>
          <w:rStyle w:val="fontstyle01"/>
          <w:rFonts w:ascii="Times New Roman" w:hAnsi="Times New Roman" w:cs="Times New Roman"/>
          <w:color w:val="auto"/>
          <w:sz w:val="26"/>
          <w:szCs w:val="26"/>
          <w:lang w:val="vi-VN"/>
          <w:rPrChange w:id="286" w:author="Khoa Khung'" w:date="2023-12-08T13:03:00Z">
            <w:rPr>
              <w:ins w:id="287" w:author="Khoa Khung'" w:date="2023-12-08T13:03:00Z"/>
              <w:rStyle w:val="fontstyle01"/>
              <w:rFonts w:ascii="Times New Roman" w:hAnsi="Times New Roman" w:cs="Times New Roman"/>
              <w:sz w:val="26"/>
              <w:szCs w:val="26"/>
              <w:lang w:val="vi-VN"/>
            </w:rPr>
          </w:rPrChange>
        </w:rPr>
      </w:pPr>
      <w:ins w:id="288" w:author="Khoa Khung'" w:date="2023-12-08T13:03:00Z">
        <w:r>
          <w:rPr>
            <w:rStyle w:val="fontstyle01"/>
            <w:rFonts w:ascii="Times New Roman" w:hAnsi="Times New Roman" w:cs="Times New Roman"/>
            <w:sz w:val="26"/>
            <w:szCs w:val="26"/>
            <w:lang w:val="vi-VN"/>
          </w:rPr>
          <w:t>Trả lời:</w:t>
        </w:r>
      </w:ins>
    </w:p>
    <w:p w14:paraId="0C09198D" w14:textId="06F06200" w:rsidR="008C1A2D" w:rsidRPr="008C1A2D" w:rsidRDefault="008C1A2D" w:rsidP="008C1A2D">
      <w:pPr>
        <w:pStyle w:val="ListParagraph"/>
        <w:numPr>
          <w:ilvl w:val="0"/>
          <w:numId w:val="21"/>
        </w:numPr>
        <w:spacing w:line="480" w:lineRule="auto"/>
        <w:rPr>
          <w:ins w:id="289" w:author="Khoa Khung'" w:date="2023-12-08T13:03:00Z"/>
          <w:rStyle w:val="fontstyle01"/>
          <w:rFonts w:ascii="Times New Roman" w:hAnsi="Times New Roman" w:cs="Times New Roman"/>
          <w:color w:val="auto"/>
          <w:sz w:val="26"/>
          <w:szCs w:val="26"/>
          <w:lang w:val="vi-VN"/>
          <w:rPrChange w:id="290" w:author="Khoa Khung'" w:date="2023-12-08T13:03:00Z">
            <w:rPr>
              <w:ins w:id="291" w:author="Khoa Khung'" w:date="2023-12-08T13:03:00Z"/>
              <w:rStyle w:val="fontstyle01"/>
              <w:rFonts w:ascii="Times New Roman" w:hAnsi="Times New Roman" w:cs="Times New Roman"/>
              <w:sz w:val="26"/>
              <w:szCs w:val="26"/>
              <w:lang w:val="vi-VN"/>
            </w:rPr>
          </w:rPrChange>
        </w:rPr>
      </w:pPr>
      <w:ins w:id="292" w:author="Khoa Khung'" w:date="2023-12-08T13:03:00Z">
        <w:r>
          <w:rPr>
            <w:rStyle w:val="fontstyle01"/>
            <w:rFonts w:ascii="Times New Roman" w:hAnsi="Times New Roman" w:cs="Times New Roman"/>
            <w:sz w:val="26"/>
            <w:szCs w:val="26"/>
            <w:lang w:val="vi-VN"/>
          </w:rPr>
          <w:t>Giải pháp:</w:t>
        </w:r>
      </w:ins>
    </w:p>
    <w:p w14:paraId="4EEC515F" w14:textId="5757647C" w:rsidR="008C1A2D" w:rsidRDefault="008C1A2D" w:rsidP="008C1A2D">
      <w:pPr>
        <w:pStyle w:val="ListParagraph"/>
        <w:numPr>
          <w:ilvl w:val="1"/>
          <w:numId w:val="21"/>
        </w:numPr>
        <w:spacing w:line="480" w:lineRule="auto"/>
        <w:rPr>
          <w:ins w:id="293" w:author="Khoa Khung'" w:date="2023-12-08T13:03:00Z"/>
          <w:rStyle w:val="fontstyle01"/>
          <w:rFonts w:ascii="Times New Roman" w:hAnsi="Times New Roman" w:cs="Times New Roman"/>
          <w:color w:val="auto"/>
          <w:sz w:val="26"/>
          <w:szCs w:val="26"/>
          <w:lang w:val="vi-VN"/>
        </w:rPr>
      </w:pPr>
      <w:ins w:id="294" w:author="Khoa Khung'" w:date="2023-12-08T13:03:00Z">
        <w:r w:rsidRPr="008C1A2D">
          <w:rPr>
            <w:rStyle w:val="fontstyle01"/>
            <w:rFonts w:ascii="Times New Roman" w:hAnsi="Times New Roman" w:cs="Times New Roman"/>
            <w:color w:val="auto"/>
            <w:sz w:val="26"/>
            <w:szCs w:val="26"/>
            <w:lang w:val="vi-VN"/>
          </w:rPr>
          <w:t>Báo người vận hành</w:t>
        </w:r>
      </w:ins>
    </w:p>
    <w:p w14:paraId="4EB6DE16" w14:textId="67E421F7" w:rsidR="008C1A2D" w:rsidRDefault="008C1A2D" w:rsidP="008C1A2D">
      <w:pPr>
        <w:pStyle w:val="ListParagraph"/>
        <w:numPr>
          <w:ilvl w:val="1"/>
          <w:numId w:val="21"/>
        </w:numPr>
        <w:spacing w:line="480" w:lineRule="auto"/>
        <w:rPr>
          <w:ins w:id="295" w:author="Khoa Khung'" w:date="2023-12-08T13:03:00Z"/>
          <w:rStyle w:val="fontstyle01"/>
          <w:rFonts w:ascii="Times New Roman" w:hAnsi="Times New Roman" w:cs="Times New Roman"/>
          <w:color w:val="auto"/>
          <w:sz w:val="26"/>
          <w:szCs w:val="26"/>
          <w:lang w:val="vi-VN"/>
        </w:rPr>
      </w:pPr>
      <w:ins w:id="296" w:author="Khoa Khung'" w:date="2023-12-08T13:03:00Z">
        <w:r w:rsidRPr="008C1A2D">
          <w:rPr>
            <w:rStyle w:val="fontstyle01"/>
            <w:rFonts w:ascii="Times New Roman" w:hAnsi="Times New Roman" w:cs="Times New Roman"/>
            <w:color w:val="auto"/>
            <w:sz w:val="26"/>
            <w:szCs w:val="26"/>
            <w:lang w:val="vi-VN"/>
          </w:rPr>
          <w:t>Hệ thống tự động phục hồi bằng cách bẻ gãy chu trình deadlock:</w:t>
        </w:r>
      </w:ins>
    </w:p>
    <w:p w14:paraId="35F7F432" w14:textId="71D46B08" w:rsidR="008C1A2D" w:rsidRDefault="008C1A2D" w:rsidP="003E7931">
      <w:pPr>
        <w:pStyle w:val="ListParagraph"/>
        <w:numPr>
          <w:ilvl w:val="2"/>
          <w:numId w:val="21"/>
        </w:numPr>
        <w:spacing w:line="480" w:lineRule="auto"/>
        <w:rPr>
          <w:ins w:id="297" w:author="Khoa Khung'" w:date="2023-12-08T13:03:00Z"/>
          <w:rStyle w:val="fontstyle01"/>
          <w:rFonts w:ascii="Times New Roman" w:hAnsi="Times New Roman" w:cs="Times New Roman"/>
          <w:color w:val="auto"/>
          <w:sz w:val="26"/>
          <w:szCs w:val="26"/>
          <w:lang w:val="vi-VN"/>
        </w:rPr>
        <w:pPrChange w:id="298" w:author="Khoa Khung'" w:date="2023-12-08T13:04:00Z">
          <w:pPr>
            <w:pStyle w:val="ListParagraph"/>
            <w:numPr>
              <w:ilvl w:val="2"/>
              <w:numId w:val="21"/>
            </w:numPr>
            <w:spacing w:line="480" w:lineRule="auto"/>
            <w:ind w:left="2444" w:hanging="360"/>
          </w:pPr>
        </w:pPrChange>
      </w:pPr>
      <w:ins w:id="299" w:author="Khoa Khung'" w:date="2023-12-08T13:03:00Z">
        <w:r w:rsidRPr="008C1A2D">
          <w:rPr>
            <w:rStyle w:val="fontstyle01"/>
            <w:rFonts w:ascii="Times New Roman" w:hAnsi="Times New Roman" w:cs="Times New Roman"/>
            <w:color w:val="auto"/>
            <w:sz w:val="26"/>
            <w:szCs w:val="26"/>
            <w:lang w:val="vi-VN"/>
          </w:rPr>
          <w:t>Chấm dứt một hay nhiều tiến trình</w:t>
        </w:r>
      </w:ins>
    </w:p>
    <w:p w14:paraId="43DDD10C" w14:textId="7E24BB1F" w:rsidR="008C1A2D" w:rsidRPr="003E7931" w:rsidRDefault="008C1A2D" w:rsidP="003E7931">
      <w:pPr>
        <w:pStyle w:val="ListParagraph"/>
        <w:numPr>
          <w:ilvl w:val="2"/>
          <w:numId w:val="21"/>
        </w:numPr>
        <w:spacing w:line="480" w:lineRule="auto"/>
        <w:rPr>
          <w:rStyle w:val="fontstyle01"/>
          <w:rFonts w:ascii="Times New Roman" w:hAnsi="Times New Roman" w:cs="Times New Roman"/>
          <w:color w:val="auto"/>
          <w:sz w:val="26"/>
          <w:szCs w:val="26"/>
          <w:lang w:val="vi-VN"/>
          <w:rPrChange w:id="300" w:author="Khoa Khung'" w:date="2023-12-08T13:05:00Z">
            <w:rPr>
              <w:rStyle w:val="fontstyle01"/>
              <w:rFonts w:ascii="Times New Roman" w:hAnsi="Times New Roman" w:cs="Times New Roman"/>
              <w:color w:val="auto"/>
              <w:sz w:val="26"/>
              <w:szCs w:val="26"/>
            </w:rPr>
          </w:rPrChange>
        </w:rPr>
        <w:pPrChange w:id="301" w:author="Khoa Khung'" w:date="2023-12-08T13:05:00Z">
          <w:pPr>
            <w:pStyle w:val="ListParagraph"/>
            <w:numPr>
              <w:numId w:val="3"/>
            </w:numPr>
            <w:spacing w:line="480" w:lineRule="auto"/>
            <w:ind w:left="284" w:hanging="284"/>
          </w:pPr>
        </w:pPrChange>
      </w:pPr>
      <w:ins w:id="302" w:author="Khoa Khung'" w:date="2023-12-08T13:03:00Z">
        <w:r w:rsidRPr="008C1A2D">
          <w:rPr>
            <w:rStyle w:val="fontstyle01"/>
            <w:rFonts w:ascii="Times New Roman" w:hAnsi="Times New Roman" w:cs="Times New Roman"/>
            <w:color w:val="auto"/>
            <w:sz w:val="26"/>
            <w:szCs w:val="26"/>
            <w:lang w:val="vi-VN"/>
          </w:rPr>
          <w:t>Lấy lại tài nguyên từ một hay nhiều tiến trình</w:t>
        </w:r>
      </w:ins>
    </w:p>
    <w:p w14:paraId="539B00FF" w14:textId="243FEF40" w:rsidR="00303B8B" w:rsidRDefault="00D84D7D" w:rsidP="003C4D3F">
      <w:pPr>
        <w:pStyle w:val="ListParagraph"/>
        <w:numPr>
          <w:ilvl w:val="0"/>
          <w:numId w:val="3"/>
        </w:numPr>
        <w:spacing w:after="0" w:line="480" w:lineRule="auto"/>
        <w:ind w:left="284" w:hanging="284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(Bài tập mẫu) </w:t>
      </w:r>
      <w:r w:rsidR="003C4D3F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Cho </w:t>
      </w:r>
      <w:r w:rsidR="009B75B2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các </w:t>
      </w:r>
      <w:r w:rsidR="003C4D3F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đồ thị cấp phát tài nguyên sau. Hỏi </w:t>
      </w:r>
      <w:r w:rsidR="009B75B2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đồ thị nào có deadlock xảy ra</w:t>
      </w:r>
      <w:r w:rsidR="006B38CF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?</w:t>
      </w:r>
    </w:p>
    <w:p w14:paraId="65BDA903" w14:textId="5B1669C9" w:rsidR="00F0372A" w:rsidRDefault="00F0372A" w:rsidP="00F0372A">
      <w:pPr>
        <w:spacing w:after="0" w:line="480" w:lineRule="auto"/>
        <w:ind w:left="360"/>
        <w:rPr>
          <w:noProof/>
        </w:rPr>
      </w:pPr>
      <w:r>
        <w:rPr>
          <w:noProof/>
        </w:rPr>
        <w:t xml:space="preserve">      </w:t>
      </w:r>
      <w:r>
        <w:rPr>
          <w:noProof/>
        </w:rPr>
        <w:drawing>
          <wp:inline distT="0" distB="0" distL="0" distR="0" wp14:anchorId="41F9161E" wp14:editId="2233D42F">
            <wp:extent cx="2606400" cy="1674000"/>
            <wp:effectExtent l="0" t="0" r="381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400" cy="167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</w:t>
      </w:r>
      <w:r>
        <w:rPr>
          <w:noProof/>
        </w:rPr>
        <w:drawing>
          <wp:inline distT="0" distB="0" distL="0" distR="0" wp14:anchorId="18B82D4B" wp14:editId="23630447">
            <wp:extent cx="2206800" cy="240840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800" cy="24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08DCE" w14:textId="40250370" w:rsidR="00F0372A" w:rsidRPr="00F0372A" w:rsidRDefault="00F0372A" w:rsidP="00F0372A">
      <w:pPr>
        <w:spacing w:after="0" w:line="480" w:lineRule="auto"/>
        <w:ind w:left="2160" w:firstLine="720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(a) </w:t>
      </w: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ab/>
      </w: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ab/>
      </w: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ab/>
      </w: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ab/>
      </w: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ab/>
      </w: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ab/>
        <w:t xml:space="preserve"> </w:t>
      </w:r>
      <w:r w:rsidRPr="00F0372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(b)</w:t>
      </w:r>
    </w:p>
    <w:p w14:paraId="63F3E5C2" w14:textId="040DE114" w:rsidR="003E02F4" w:rsidRDefault="00303B8B" w:rsidP="003E02F4">
      <w:pPr>
        <w:spacing w:before="120" w:after="240" w:line="360" w:lineRule="auto"/>
        <w:contextualSpacing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 w:rsidRPr="001C593E">
        <w:rPr>
          <w:rStyle w:val="fontstyle01"/>
          <w:rFonts w:ascii="Times New Roman" w:hAnsi="Times New Roman" w:cs="Times New Roman"/>
          <w:color w:val="auto"/>
          <w:sz w:val="26"/>
          <w:szCs w:val="26"/>
          <w:u w:val="single"/>
        </w:rPr>
        <w:t>Trả lời:</w:t>
      </w:r>
      <w:r w:rsidRPr="001C593E">
        <w:rPr>
          <w:rStyle w:val="fontstyle01"/>
          <w:rFonts w:ascii="Times New Roman" w:hAnsi="Times New Roman" w:cs="Times New Roman"/>
          <w:color w:val="auto"/>
          <w:sz w:val="26"/>
          <w:szCs w:val="26"/>
          <w:u w:val="single"/>
        </w:rPr>
        <w:br/>
      </w:r>
      <w:r w:rsidR="00F0372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- Đồ thị (a) không có deadlock</w:t>
      </w:r>
      <w:ins w:id="303" w:author="Nguyễn Thanh Thiện" w:date="2020-06-21T19:27:00Z">
        <w:r w:rsidR="00D76608">
          <w:rPr>
            <w:rStyle w:val="fontstyle01"/>
            <w:rFonts w:ascii="Times New Roman" w:hAnsi="Times New Roman" w:cs="Times New Roman"/>
            <w:color w:val="auto"/>
            <w:sz w:val="26"/>
            <w:szCs w:val="26"/>
          </w:rPr>
          <w:t>, d</w:t>
        </w:r>
      </w:ins>
      <w:del w:id="304" w:author="Nguyễn Thanh Thiện" w:date="2020-06-21T19:27:00Z">
        <w:r w:rsidR="00F0372A" w:rsidDel="00D76608">
          <w:rPr>
            <w:rStyle w:val="fontstyle01"/>
            <w:rFonts w:ascii="Times New Roman" w:hAnsi="Times New Roman" w:cs="Times New Roman"/>
            <w:color w:val="auto"/>
            <w:sz w:val="26"/>
            <w:szCs w:val="26"/>
          </w:rPr>
          <w:delText>.</w:delText>
        </w:r>
      </w:del>
      <w:ins w:id="305" w:author="Phan Đình Duy" w:date="2020-06-18T14:33:00Z">
        <w:del w:id="306" w:author="Nguyễn Thanh Thiện" w:date="2020-06-21T19:27:00Z">
          <w:r w:rsidR="00D865F7" w:rsidDel="00D76608">
            <w:rPr>
              <w:rStyle w:val="fontstyle01"/>
              <w:rFonts w:ascii="Times New Roman" w:hAnsi="Times New Roman" w:cs="Times New Roman"/>
              <w:color w:val="auto"/>
              <w:sz w:val="26"/>
              <w:szCs w:val="26"/>
            </w:rPr>
            <w:delText xml:space="preserve"> D</w:delText>
          </w:r>
        </w:del>
        <w:r w:rsidR="00D865F7">
          <w:rPr>
            <w:rStyle w:val="fontstyle01"/>
            <w:rFonts w:ascii="Times New Roman" w:hAnsi="Times New Roman" w:cs="Times New Roman"/>
            <w:color w:val="auto"/>
            <w:sz w:val="26"/>
            <w:szCs w:val="26"/>
          </w:rPr>
          <w:t xml:space="preserve">o </w:t>
        </w:r>
      </w:ins>
      <w:ins w:id="307" w:author="Phan Đình Duy" w:date="2020-06-18T14:34:00Z">
        <w:r w:rsidR="00D865F7">
          <w:rPr>
            <w:rStyle w:val="fontstyle01"/>
            <w:rFonts w:ascii="Times New Roman" w:hAnsi="Times New Roman" w:cs="Times New Roman"/>
            <w:color w:val="auto"/>
            <w:sz w:val="26"/>
            <w:szCs w:val="26"/>
          </w:rPr>
          <w:t>đồ thị này có chuỗi an toàn là: &lt;P2, P1, P3&gt; hoặc &lt;P2, P3,</w:t>
        </w:r>
        <w:del w:id="308" w:author="Nguyễn Thanh Thiện" w:date="2020-06-21T19:26:00Z">
          <w:r w:rsidR="00D865F7" w:rsidDel="00D76608">
            <w:rPr>
              <w:rStyle w:val="fontstyle01"/>
              <w:rFonts w:ascii="Times New Roman" w:hAnsi="Times New Roman" w:cs="Times New Roman"/>
              <w:color w:val="auto"/>
              <w:sz w:val="26"/>
              <w:szCs w:val="26"/>
            </w:rPr>
            <w:delText xml:space="preserve"> </w:delText>
          </w:r>
        </w:del>
        <w:r w:rsidR="00D865F7">
          <w:rPr>
            <w:rStyle w:val="fontstyle01"/>
            <w:rFonts w:ascii="Times New Roman" w:hAnsi="Times New Roman" w:cs="Times New Roman"/>
            <w:color w:val="auto"/>
            <w:sz w:val="26"/>
            <w:szCs w:val="26"/>
          </w:rPr>
          <w:t xml:space="preserve"> P1&gt;</w:t>
        </w:r>
      </w:ins>
      <w:ins w:id="309" w:author="Nguyễn Thanh Thiện" w:date="2020-06-21T19:27:00Z">
        <w:r w:rsidR="00D76608">
          <w:rPr>
            <w:rStyle w:val="fontstyle01"/>
            <w:rFonts w:ascii="Times New Roman" w:hAnsi="Times New Roman" w:cs="Times New Roman"/>
            <w:color w:val="auto"/>
            <w:sz w:val="26"/>
            <w:szCs w:val="26"/>
          </w:rPr>
          <w:t>.</w:t>
        </w:r>
      </w:ins>
    </w:p>
    <w:p w14:paraId="24C4877A" w14:textId="4DF98052" w:rsidR="00F0372A" w:rsidRPr="001C593E" w:rsidRDefault="00F0372A" w:rsidP="003E02F4">
      <w:pPr>
        <w:spacing w:before="120" w:after="240" w:line="360" w:lineRule="auto"/>
        <w:contextualSpacing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- Đồ thị (b) có deadlock.</w:t>
      </w:r>
    </w:p>
    <w:p w14:paraId="14A7B007" w14:textId="2533DA1B" w:rsidR="00645B54" w:rsidRDefault="004760C2" w:rsidP="00B921D1">
      <w:pPr>
        <w:pStyle w:val="ListParagraph"/>
        <w:numPr>
          <w:ilvl w:val="0"/>
          <w:numId w:val="3"/>
        </w:numPr>
        <w:spacing w:line="360" w:lineRule="auto"/>
        <w:ind w:left="284" w:hanging="284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ins w:id="310" w:author="Phan Đình Duy" w:date="2020-06-18T14:42:00Z">
        <w:r w:rsidRPr="004760C2">
          <w:rPr>
            <w:rFonts w:ascii="Times New Roman" w:hAnsi="Times New Roman" w:cs="Times New Roman"/>
            <w:sz w:val="26"/>
            <w:szCs w:val="26"/>
          </w:rPr>
          <w:lastRenderedPageBreak/>
          <w:t>(Bài tập mẫu)</w:t>
        </w:r>
        <w:r>
          <w:rPr>
            <w:rFonts w:ascii="Times New Roman" w:hAnsi="Times New Roman" w:cs="Times New Roman"/>
            <w:sz w:val="26"/>
            <w:szCs w:val="26"/>
          </w:rPr>
          <w:t xml:space="preserve"> </w:t>
        </w:r>
      </w:ins>
      <w:r w:rsidR="00645B54" w:rsidRPr="00645B54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Cho 1 hệ thống có 4 tiến trình P1</w:t>
      </w:r>
      <w:r w:rsidR="00645B54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, P2, P3,</w:t>
      </w:r>
      <w:r w:rsidR="00645B54" w:rsidRPr="00645B54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P4 và 3 loại tài nguyên R1 (3), R2 (2) R3 (2). P1 giữ 1 R1 và yêu cầu 1 R2; P2 giữ 2 R2 và yêu cầu 1 R1 và 1 R3; P3 giữ 1 R1 và yêu cầu 1 R2; P4 giữ 2 R3 và yêu cầu 1 R1</w:t>
      </w:r>
      <w:r w:rsidR="00645B54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.</w:t>
      </w:r>
    </w:p>
    <w:p w14:paraId="3A4E807F" w14:textId="66CEAD6C" w:rsidR="00645B54" w:rsidRDefault="00645B54" w:rsidP="00645B54">
      <w:pPr>
        <w:pStyle w:val="ListParagraph"/>
        <w:spacing w:line="360" w:lineRule="auto"/>
        <w:ind w:left="284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a. Vẽ đồ thị cấp phát tài nguyên của hệ thống</w:t>
      </w:r>
    </w:p>
    <w:p w14:paraId="21DFF63B" w14:textId="78AB19E3" w:rsidR="00645B54" w:rsidRDefault="00645B54" w:rsidP="00645B54">
      <w:pPr>
        <w:pStyle w:val="ListParagraph"/>
        <w:spacing w:line="360" w:lineRule="auto"/>
        <w:ind w:left="284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b. Hệ thống có deadlock không? </w:t>
      </w:r>
    </w:p>
    <w:p w14:paraId="570D19E4" w14:textId="684D0446" w:rsidR="00645B54" w:rsidRDefault="00645B54" w:rsidP="00162299">
      <w:pPr>
        <w:pStyle w:val="ListParagraph"/>
        <w:spacing w:after="240" w:line="360" w:lineRule="auto"/>
        <w:ind w:left="284"/>
        <w:contextualSpacing w:val="0"/>
        <w:rPr>
          <w:ins w:id="311" w:author="Phan Đình Duy" w:date="2020-06-18T14:42:00Z"/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c. Tìm chuỗi an toàn (nếu có)</w:t>
      </w:r>
    </w:p>
    <w:p w14:paraId="6DA9E2A5" w14:textId="13338380" w:rsidR="00F96F91" w:rsidRPr="002429AD" w:rsidRDefault="00F96F91">
      <w:pPr>
        <w:spacing w:after="0" w:line="360" w:lineRule="auto"/>
        <w:rPr>
          <w:ins w:id="312" w:author="Phan Đình Duy" w:date="2020-06-18T14:42:00Z"/>
          <w:rStyle w:val="fontstyle01"/>
          <w:rFonts w:ascii="Times New Roman" w:hAnsi="Times New Roman" w:cs="Times New Roman"/>
          <w:color w:val="auto"/>
          <w:sz w:val="26"/>
          <w:szCs w:val="26"/>
          <w:u w:val="single"/>
          <w:rPrChange w:id="313" w:author="Nguyễn Thanh Thiện" w:date="2020-06-21T19:30:00Z">
            <w:rPr>
              <w:ins w:id="314" w:author="Phan Đình Duy" w:date="2020-06-18T14:42:00Z"/>
              <w:rStyle w:val="fontstyle01"/>
              <w:rFonts w:ascii="Times New Roman" w:hAnsi="Times New Roman" w:cs="Times New Roman"/>
              <w:color w:val="auto"/>
              <w:sz w:val="26"/>
              <w:szCs w:val="26"/>
            </w:rPr>
          </w:rPrChange>
        </w:rPr>
        <w:pPrChange w:id="315" w:author="Nguyễn Thanh Thiện" w:date="2020-06-21T19:30:00Z">
          <w:pPr>
            <w:pStyle w:val="ListParagraph"/>
            <w:spacing w:after="240" w:line="360" w:lineRule="auto"/>
            <w:ind w:left="284"/>
            <w:contextualSpacing w:val="0"/>
          </w:pPr>
        </w:pPrChange>
      </w:pPr>
      <w:ins w:id="316" w:author="Phan Đình Duy" w:date="2020-06-18T14:42:00Z">
        <w:r w:rsidRPr="002429AD">
          <w:rPr>
            <w:rStyle w:val="fontstyle01"/>
            <w:rFonts w:ascii="Times New Roman" w:hAnsi="Times New Roman" w:cs="Times New Roman"/>
            <w:color w:val="auto"/>
            <w:sz w:val="26"/>
            <w:szCs w:val="26"/>
            <w:u w:val="single"/>
            <w:rPrChange w:id="317" w:author="Nguyễn Thanh Thiện" w:date="2020-06-21T19:30:00Z">
              <w:rPr>
                <w:rStyle w:val="fontstyle01"/>
                <w:rFonts w:ascii="Times New Roman" w:hAnsi="Times New Roman" w:cs="Times New Roman"/>
                <w:color w:val="auto"/>
                <w:sz w:val="26"/>
                <w:szCs w:val="26"/>
              </w:rPr>
            </w:rPrChange>
          </w:rPr>
          <w:t>Trả lời:</w:t>
        </w:r>
      </w:ins>
    </w:p>
    <w:p w14:paraId="3A4879A7" w14:textId="530C0FE9" w:rsidR="00F96F91" w:rsidRDefault="00F96F91" w:rsidP="00F96F91">
      <w:pPr>
        <w:pStyle w:val="ListParagraph"/>
        <w:numPr>
          <w:ilvl w:val="0"/>
          <w:numId w:val="14"/>
        </w:numPr>
        <w:spacing w:after="240" w:line="360" w:lineRule="auto"/>
        <w:contextualSpacing w:val="0"/>
        <w:rPr>
          <w:ins w:id="318" w:author="Phan Đình Duy" w:date="2020-06-18T14:44:00Z"/>
          <w:rStyle w:val="fontstyle01"/>
          <w:rFonts w:ascii="Times New Roman" w:hAnsi="Times New Roman" w:cs="Times New Roman"/>
          <w:color w:val="auto"/>
          <w:sz w:val="26"/>
          <w:szCs w:val="26"/>
        </w:rPr>
      </w:pPr>
      <w:ins w:id="319" w:author="Phan Đình Duy" w:date="2020-06-18T14:43:00Z">
        <w:r>
          <w:rPr>
            <w:rStyle w:val="fontstyle01"/>
            <w:rFonts w:ascii="Times New Roman" w:hAnsi="Times New Roman" w:cs="Times New Roman"/>
            <w:color w:val="auto"/>
            <w:sz w:val="26"/>
            <w:szCs w:val="26"/>
          </w:rPr>
          <w:t>Đồ thị cấp phát tài nguyên</w:t>
        </w:r>
      </w:ins>
    </w:p>
    <w:p w14:paraId="10CB3491" w14:textId="5002ED55" w:rsidR="00F96F91" w:rsidRDefault="00F96F91">
      <w:pPr>
        <w:pStyle w:val="ListParagraph"/>
        <w:spacing w:after="240" w:line="360" w:lineRule="auto"/>
        <w:ind w:left="644"/>
        <w:contextualSpacing w:val="0"/>
        <w:jc w:val="center"/>
        <w:rPr>
          <w:ins w:id="320" w:author="Phan Đình Duy" w:date="2020-06-18T14:43:00Z"/>
          <w:rStyle w:val="fontstyle01"/>
          <w:rFonts w:ascii="Times New Roman" w:hAnsi="Times New Roman" w:cs="Times New Roman"/>
          <w:color w:val="auto"/>
          <w:sz w:val="26"/>
          <w:szCs w:val="26"/>
        </w:rPr>
        <w:pPrChange w:id="321" w:author="Phan Đình Duy" w:date="2020-06-18T14:44:00Z">
          <w:pPr>
            <w:pStyle w:val="ListParagraph"/>
            <w:numPr>
              <w:numId w:val="14"/>
            </w:numPr>
            <w:spacing w:after="240" w:line="360" w:lineRule="auto"/>
            <w:ind w:left="644" w:hanging="360"/>
            <w:contextualSpacing w:val="0"/>
          </w:pPr>
        </w:pPrChange>
      </w:pPr>
      <w:ins w:id="322" w:author="Phan Đình Duy" w:date="2020-06-18T14:44:00Z">
        <w:r>
          <w:rPr>
            <w:noProof/>
          </w:rPr>
          <w:drawing>
            <wp:inline distT="0" distB="0" distL="0" distR="0" wp14:anchorId="1B57A694" wp14:editId="3F76BC93">
              <wp:extent cx="2484598" cy="2448933"/>
              <wp:effectExtent l="0" t="0" r="0" b="8890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05137" cy="246917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99F0313" w14:textId="60FEB86C" w:rsidR="00F96F91" w:rsidRDefault="00F96F91">
      <w:pPr>
        <w:pStyle w:val="ListParagraph"/>
        <w:numPr>
          <w:ilvl w:val="0"/>
          <w:numId w:val="14"/>
        </w:numPr>
        <w:spacing w:after="120" w:line="360" w:lineRule="auto"/>
        <w:ind w:left="641" w:hanging="357"/>
        <w:contextualSpacing w:val="0"/>
        <w:rPr>
          <w:ins w:id="323" w:author="Phan Đình Duy" w:date="2020-06-18T14:43:00Z"/>
          <w:rStyle w:val="fontstyle01"/>
          <w:rFonts w:ascii="Times New Roman" w:hAnsi="Times New Roman" w:cs="Times New Roman"/>
          <w:color w:val="auto"/>
          <w:sz w:val="26"/>
          <w:szCs w:val="26"/>
        </w:rPr>
        <w:pPrChange w:id="324" w:author="Nguyễn Thanh Thiện" w:date="2020-06-21T19:30:00Z">
          <w:pPr>
            <w:pStyle w:val="ListParagraph"/>
            <w:numPr>
              <w:numId w:val="14"/>
            </w:numPr>
            <w:spacing w:after="240" w:line="360" w:lineRule="auto"/>
            <w:ind w:left="644" w:hanging="360"/>
            <w:contextualSpacing w:val="0"/>
          </w:pPr>
        </w:pPrChange>
      </w:pPr>
      <w:ins w:id="325" w:author="Phan Đình Duy" w:date="2020-06-18T14:43:00Z">
        <w:r>
          <w:rPr>
            <w:rStyle w:val="fontstyle01"/>
            <w:rFonts w:ascii="Times New Roman" w:hAnsi="Times New Roman" w:cs="Times New Roman"/>
            <w:color w:val="auto"/>
            <w:sz w:val="26"/>
            <w:szCs w:val="26"/>
          </w:rPr>
          <w:t xml:space="preserve">Hệ thống không bị deadlock do </w:t>
        </w:r>
        <w:del w:id="326" w:author="Nguyễn Thanh Thiện" w:date="2020-06-21T19:28:00Z">
          <w:r w:rsidDel="00D76608">
            <w:rPr>
              <w:rStyle w:val="fontstyle01"/>
              <w:rFonts w:ascii="Times New Roman" w:hAnsi="Times New Roman" w:cs="Times New Roman"/>
              <w:color w:val="auto"/>
              <w:sz w:val="26"/>
              <w:szCs w:val="26"/>
            </w:rPr>
            <w:delText xml:space="preserve">nó </w:delText>
          </w:r>
        </w:del>
      </w:ins>
      <w:ins w:id="327" w:author="Nguyễn Thanh Thiện" w:date="2020-06-21T19:28:00Z">
        <w:r w:rsidR="00D76608">
          <w:rPr>
            <w:rStyle w:val="fontstyle01"/>
            <w:rFonts w:ascii="Times New Roman" w:hAnsi="Times New Roman" w:cs="Times New Roman"/>
            <w:color w:val="auto"/>
            <w:sz w:val="26"/>
            <w:szCs w:val="26"/>
          </w:rPr>
          <w:t xml:space="preserve">hệ thống </w:t>
        </w:r>
      </w:ins>
      <w:ins w:id="328" w:author="Phan Đình Duy" w:date="2020-06-18T14:43:00Z">
        <w:r>
          <w:rPr>
            <w:rStyle w:val="fontstyle01"/>
            <w:rFonts w:ascii="Times New Roman" w:hAnsi="Times New Roman" w:cs="Times New Roman"/>
            <w:color w:val="auto"/>
            <w:sz w:val="26"/>
            <w:szCs w:val="26"/>
          </w:rPr>
          <w:t>có chuỗi an toàn</w:t>
        </w:r>
      </w:ins>
      <w:ins w:id="329" w:author="Nguyễn Thanh Thiện" w:date="2020-06-21T19:28:00Z">
        <w:r w:rsidR="00D76608">
          <w:rPr>
            <w:rStyle w:val="fontstyle01"/>
            <w:rFonts w:ascii="Times New Roman" w:hAnsi="Times New Roman" w:cs="Times New Roman"/>
            <w:color w:val="auto"/>
            <w:sz w:val="26"/>
            <w:szCs w:val="26"/>
          </w:rPr>
          <w:t>.</w:t>
        </w:r>
      </w:ins>
    </w:p>
    <w:p w14:paraId="5CB81348" w14:textId="49F26383" w:rsidR="00F96F91" w:rsidRDefault="00F96F91">
      <w:pPr>
        <w:pStyle w:val="ListParagraph"/>
        <w:numPr>
          <w:ilvl w:val="0"/>
          <w:numId w:val="14"/>
        </w:numPr>
        <w:spacing w:after="120" w:line="360" w:lineRule="auto"/>
        <w:ind w:left="641" w:hanging="357"/>
        <w:contextualSpacing w:val="0"/>
        <w:rPr>
          <w:rStyle w:val="fontstyle01"/>
          <w:rFonts w:ascii="Times New Roman" w:hAnsi="Times New Roman" w:cs="Times New Roman"/>
          <w:color w:val="auto"/>
          <w:sz w:val="26"/>
          <w:szCs w:val="26"/>
        </w:rPr>
        <w:pPrChange w:id="330" w:author="Nguyễn Thanh Thiện" w:date="2020-06-21T19:30:00Z">
          <w:pPr>
            <w:pStyle w:val="ListParagraph"/>
            <w:spacing w:after="240" w:line="360" w:lineRule="auto"/>
            <w:ind w:left="284"/>
            <w:contextualSpacing w:val="0"/>
          </w:pPr>
        </w:pPrChange>
      </w:pPr>
      <w:ins w:id="331" w:author="Phan Đình Duy" w:date="2020-06-18T14:43:00Z">
        <w:r>
          <w:rPr>
            <w:rStyle w:val="fontstyle01"/>
            <w:rFonts w:ascii="Times New Roman" w:hAnsi="Times New Roman" w:cs="Times New Roman"/>
            <w:color w:val="auto"/>
            <w:sz w:val="26"/>
            <w:szCs w:val="26"/>
          </w:rPr>
          <w:t>Chuỗi</w:t>
        </w:r>
      </w:ins>
      <w:ins w:id="332" w:author="Phan Đình Duy" w:date="2020-06-18T14:44:00Z">
        <w:r>
          <w:rPr>
            <w:rStyle w:val="fontstyle01"/>
            <w:rFonts w:ascii="Times New Roman" w:hAnsi="Times New Roman" w:cs="Times New Roman"/>
            <w:color w:val="auto"/>
            <w:sz w:val="26"/>
            <w:szCs w:val="26"/>
          </w:rPr>
          <w:t xml:space="preserve"> an toàn là: &lt;P4, P2, P3, P1</w:t>
        </w:r>
      </w:ins>
      <w:ins w:id="333" w:author="Phan Đình Duy" w:date="2020-06-18T14:45:00Z">
        <w:r>
          <w:rPr>
            <w:rStyle w:val="fontstyle01"/>
            <w:rFonts w:ascii="Times New Roman" w:hAnsi="Times New Roman" w:cs="Times New Roman"/>
            <w:color w:val="auto"/>
            <w:sz w:val="26"/>
            <w:szCs w:val="26"/>
          </w:rPr>
          <w:t xml:space="preserve">&gt; hoặc </w:t>
        </w:r>
        <w:r w:rsidRPr="00F96F91">
          <w:rPr>
            <w:rFonts w:ascii="Times New Roman" w:hAnsi="Times New Roman" w:cs="Times New Roman"/>
            <w:sz w:val="26"/>
            <w:szCs w:val="26"/>
          </w:rPr>
          <w:t>&lt;P4, P2, P</w:t>
        </w:r>
        <w:r>
          <w:rPr>
            <w:rFonts w:ascii="Times New Roman" w:hAnsi="Times New Roman" w:cs="Times New Roman"/>
            <w:sz w:val="26"/>
            <w:szCs w:val="26"/>
          </w:rPr>
          <w:t>1</w:t>
        </w:r>
        <w:r w:rsidRPr="00F96F91">
          <w:rPr>
            <w:rFonts w:ascii="Times New Roman" w:hAnsi="Times New Roman" w:cs="Times New Roman"/>
            <w:sz w:val="26"/>
            <w:szCs w:val="26"/>
          </w:rPr>
          <w:t>, P</w:t>
        </w:r>
        <w:r>
          <w:rPr>
            <w:rFonts w:ascii="Times New Roman" w:hAnsi="Times New Roman" w:cs="Times New Roman"/>
            <w:sz w:val="26"/>
            <w:szCs w:val="26"/>
          </w:rPr>
          <w:t>3</w:t>
        </w:r>
        <w:r w:rsidRPr="00F96F91">
          <w:rPr>
            <w:rFonts w:ascii="Times New Roman" w:hAnsi="Times New Roman" w:cs="Times New Roman"/>
            <w:sz w:val="26"/>
            <w:szCs w:val="26"/>
          </w:rPr>
          <w:t>&gt;</w:t>
        </w:r>
      </w:ins>
      <w:ins w:id="334" w:author="Nguyễn Thanh Thiện" w:date="2020-06-21T19:30:00Z">
        <w:r w:rsidR="002429AD">
          <w:rPr>
            <w:rFonts w:ascii="Times New Roman" w:hAnsi="Times New Roman" w:cs="Times New Roman"/>
            <w:sz w:val="26"/>
            <w:szCs w:val="26"/>
          </w:rPr>
          <w:t>.</w:t>
        </w:r>
      </w:ins>
    </w:p>
    <w:p w14:paraId="5DF4C158" w14:textId="77777777" w:rsidR="006821A5" w:rsidRPr="006821A5" w:rsidRDefault="006821A5">
      <w:pPr>
        <w:numPr>
          <w:ilvl w:val="0"/>
          <w:numId w:val="3"/>
        </w:numPr>
        <w:spacing w:line="360" w:lineRule="auto"/>
        <w:ind w:left="284" w:hanging="284"/>
        <w:rPr>
          <w:ins w:id="335" w:author="Phan Đình Duy" w:date="2020-06-18T14:46:00Z"/>
        </w:rPr>
        <w:pPrChange w:id="336" w:author="Nguyễn Thanh Thiện" w:date="2020-06-21T19:28:00Z">
          <w:pPr>
            <w:pStyle w:val="BodyTextFirstIndent"/>
          </w:pPr>
        </w:pPrChange>
      </w:pPr>
      <w:ins w:id="337" w:author="Phan Đình Duy" w:date="2020-06-18T14:46:00Z">
        <w:r w:rsidRPr="006821A5">
          <w:rPr>
            <w:rStyle w:val="fontstyle01"/>
            <w:rFonts w:ascii="Times New Roman" w:hAnsi="Times New Roman"/>
            <w:color w:val="auto"/>
            <w:sz w:val="26"/>
            <w:szCs w:val="26"/>
            <w:rPrChange w:id="338" w:author="Phan Đình Duy" w:date="2020-06-18T14:46:00Z">
              <w:rPr/>
            </w:rPrChange>
          </w:rPr>
          <w:t>Cho</w:t>
        </w:r>
        <w:r w:rsidRPr="006821A5">
          <w:rPr>
            <w:rFonts w:ascii="Times New Roman" w:hAnsi="Times New Roman" w:cs="Times New Roman"/>
            <w:sz w:val="26"/>
            <w:szCs w:val="26"/>
          </w:rPr>
          <w:t xml:space="preserve"> 1 hệ thống có 5 tiến trình P1, P2, P3, P4, P5 và 3 loại tài nguyên R1 (có 3 thực thể), R2 (có 3 thực thể) R3 (có 2 thực thể). P1 giữ 1 thực thể R1 và yêu cầu 1 thực thể R2; P2 giữ 2 thực thể R2 và yêu cầu 1 thực thể R1 và 1 thực thể R3; P3 giữ 1 thực thể R1 và yêu cầu 1 thực thể R2; P4 giữ 2 thực thể R3 và yêu cầu 1 thực thể R1; P5 đang giữ 1 thực thể của R2 và yêu cầu 1 thự thể của R1.</w:t>
        </w:r>
      </w:ins>
    </w:p>
    <w:p w14:paraId="11AA3EA3" w14:textId="77777777" w:rsidR="006821A5" w:rsidRPr="006821A5" w:rsidRDefault="006821A5">
      <w:pPr>
        <w:pStyle w:val="BodyTextFirstIndent"/>
        <w:numPr>
          <w:ilvl w:val="0"/>
          <w:numId w:val="16"/>
        </w:numPr>
        <w:spacing w:line="360" w:lineRule="auto"/>
        <w:rPr>
          <w:ins w:id="339" w:author="Phan Đình Duy" w:date="2020-06-18T14:46:00Z"/>
        </w:rPr>
        <w:pPrChange w:id="340" w:author="Nguyễn Thanh Thiện" w:date="2020-06-21T19:28:00Z">
          <w:pPr>
            <w:pStyle w:val="BodyTextFirstIndent"/>
            <w:numPr>
              <w:numId w:val="16"/>
            </w:numPr>
            <w:ind w:left="1080" w:hanging="360"/>
          </w:pPr>
        </w:pPrChange>
      </w:pPr>
      <w:ins w:id="341" w:author="Phan Đình Duy" w:date="2020-06-18T14:46:00Z">
        <w:r w:rsidRPr="006821A5">
          <w:t>Vẽ đồ thị cấp phát tài nguyên</w:t>
        </w:r>
      </w:ins>
    </w:p>
    <w:p w14:paraId="4138D453" w14:textId="77777777" w:rsidR="006821A5" w:rsidRPr="006821A5" w:rsidRDefault="006821A5">
      <w:pPr>
        <w:pStyle w:val="BodyTextFirstIndent"/>
        <w:numPr>
          <w:ilvl w:val="0"/>
          <w:numId w:val="16"/>
        </w:numPr>
        <w:spacing w:line="360" w:lineRule="auto"/>
        <w:rPr>
          <w:ins w:id="342" w:author="Phan Đình Duy" w:date="2020-06-18T14:46:00Z"/>
        </w:rPr>
        <w:pPrChange w:id="343" w:author="Nguyễn Thanh Thiện" w:date="2020-06-21T19:28:00Z">
          <w:pPr>
            <w:pStyle w:val="BodyTextFirstIndent"/>
            <w:numPr>
              <w:numId w:val="16"/>
            </w:numPr>
            <w:ind w:left="1080" w:hanging="360"/>
          </w:pPr>
        </w:pPrChange>
      </w:pPr>
      <w:ins w:id="344" w:author="Phan Đình Duy" w:date="2020-06-18T14:46:00Z">
        <w:r w:rsidRPr="006821A5">
          <w:t xml:space="preserve">Có bao nhiêu chuỗi an toàn cho hệ thống trên? </w:t>
        </w:r>
      </w:ins>
    </w:p>
    <w:p w14:paraId="04162F35" w14:textId="75579E51" w:rsidR="006821A5" w:rsidRDefault="006821A5">
      <w:pPr>
        <w:pStyle w:val="BodyTextFirstIndent"/>
        <w:numPr>
          <w:ilvl w:val="0"/>
          <w:numId w:val="16"/>
        </w:numPr>
        <w:spacing w:line="360" w:lineRule="auto"/>
        <w:rPr>
          <w:ins w:id="345" w:author="Phan Đình Duy" w:date="2020-06-18T14:47:00Z"/>
        </w:rPr>
        <w:pPrChange w:id="346" w:author="Nguyễn Thanh Thiện" w:date="2020-06-21T19:28:00Z">
          <w:pPr>
            <w:pStyle w:val="BodyTextFirstIndent"/>
            <w:numPr>
              <w:numId w:val="16"/>
            </w:numPr>
            <w:ind w:left="1080" w:hanging="360"/>
          </w:pPr>
        </w:pPrChange>
      </w:pPr>
      <w:ins w:id="347" w:author="Phan Đình Duy" w:date="2020-06-18T14:46:00Z">
        <w:r w:rsidRPr="006821A5">
          <w:lastRenderedPageBreak/>
          <w:t>Viết ra tất cả các chuỗi an toàn (nếu có)</w:t>
        </w:r>
      </w:ins>
    </w:p>
    <w:p w14:paraId="3D61703A" w14:textId="77777777" w:rsidR="006821A5" w:rsidRPr="006821A5" w:rsidRDefault="006821A5">
      <w:pPr>
        <w:pStyle w:val="BodyTextFirstIndent"/>
        <w:ind w:left="1080"/>
        <w:rPr>
          <w:ins w:id="348" w:author="Phan Đình Duy" w:date="2020-06-18T14:46:00Z"/>
          <w:rStyle w:val="fontstyle01"/>
          <w:rFonts w:ascii="Times New Roman" w:hAnsi="Times New Roman"/>
          <w:color w:val="auto"/>
          <w:sz w:val="26"/>
          <w:szCs w:val="26"/>
        </w:rPr>
        <w:pPrChange w:id="349" w:author="Phan Đình Duy" w:date="2020-06-18T14:47:00Z">
          <w:pPr>
            <w:pStyle w:val="ListParagraph"/>
            <w:numPr>
              <w:numId w:val="3"/>
            </w:numPr>
            <w:spacing w:line="360" w:lineRule="auto"/>
            <w:ind w:left="284" w:hanging="284"/>
          </w:pPr>
        </w:pPrChange>
      </w:pPr>
    </w:p>
    <w:p w14:paraId="75A5C662" w14:textId="7389AF47" w:rsidR="00B921D1" w:rsidRPr="00B921D1" w:rsidRDefault="003C4D3F" w:rsidP="00B921D1">
      <w:pPr>
        <w:pStyle w:val="ListParagraph"/>
        <w:numPr>
          <w:ilvl w:val="0"/>
          <w:numId w:val="3"/>
        </w:numPr>
        <w:spacing w:line="360" w:lineRule="auto"/>
        <w:ind w:left="284" w:hanging="284"/>
        <w:rPr>
          <w:rFonts w:ascii="Times New Roman" w:hAnsi="Times New Roman" w:cs="Times New Roman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(Bài tập mẫu) </w:t>
      </w:r>
      <w:r w:rsidR="00976DA3" w:rsidRPr="00976DA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X</w:t>
      </w:r>
      <w:r w:rsidR="00976DA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é</w:t>
      </w:r>
      <w:r w:rsidR="00976DA3" w:rsidRPr="00976DA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</w:t>
      </w:r>
      <w:r w:rsidR="00D57491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D57491" w:rsidRPr="00D57491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một hệ thống máy tính có 5 tiến trình: P</w:t>
      </w:r>
      <w:r w:rsidR="00B921D1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0</w:t>
      </w:r>
      <w:r w:rsidR="00D57491" w:rsidRPr="00D57491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, P</w:t>
      </w:r>
      <w:r w:rsidR="00B921D1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1</w:t>
      </w:r>
      <w:r w:rsidR="00D57491" w:rsidRPr="00D57491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, P</w:t>
      </w:r>
      <w:r w:rsidR="00B921D1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2</w:t>
      </w:r>
      <w:r w:rsidR="00D57491" w:rsidRPr="00D57491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, P</w:t>
      </w:r>
      <w:r w:rsidR="00B921D1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3</w:t>
      </w:r>
      <w:r w:rsidR="00D57491" w:rsidRPr="00D57491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, P</w:t>
      </w:r>
      <w:r w:rsidR="00B921D1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4</w:t>
      </w:r>
      <w:r w:rsidR="00D57491" w:rsidRPr="00D57491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và 4 loại tài nguyên: </w:t>
      </w:r>
      <w:r w:rsidR="00B921D1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A</w:t>
      </w:r>
      <w:r w:rsidR="00D57491" w:rsidRPr="00D57491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, </w:t>
      </w:r>
      <w:r w:rsidR="00B921D1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</w:t>
      </w:r>
      <w:r w:rsidR="00D57491" w:rsidRPr="00D57491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, </w:t>
      </w:r>
      <w:r w:rsidR="00B921D1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</w:t>
      </w:r>
      <w:r w:rsidR="00D57491" w:rsidRPr="00D57491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, </w:t>
      </w:r>
      <w:r w:rsidR="00B921D1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D</w:t>
      </w:r>
      <w:r w:rsidR="00D57491" w:rsidRPr="00D57491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. Tại thời điểm t0, trạng thái của hệ thống như sau:</w:t>
      </w:r>
    </w:p>
    <w:tbl>
      <w:tblPr>
        <w:tblW w:w="66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670"/>
        <w:gridCol w:w="670"/>
        <w:gridCol w:w="670"/>
        <w:gridCol w:w="691"/>
        <w:gridCol w:w="676"/>
        <w:gridCol w:w="670"/>
        <w:gridCol w:w="670"/>
        <w:gridCol w:w="684"/>
      </w:tblGrid>
      <w:tr w:rsidR="00B921D1" w:rsidRPr="00F8728A" w14:paraId="54F805B6" w14:textId="77777777" w:rsidTr="006775BC">
        <w:trPr>
          <w:trHeight w:val="34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88DFE" w14:textId="77777777" w:rsidR="00B921D1" w:rsidRPr="00F8728A" w:rsidRDefault="00B921D1" w:rsidP="004760C2">
            <w:pPr>
              <w:spacing w:after="0" w:line="240" w:lineRule="auto"/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7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C34CD" w14:textId="77777777" w:rsidR="00B921D1" w:rsidRPr="00F8728A" w:rsidRDefault="00B921D1" w:rsidP="004760C2">
            <w:pPr>
              <w:spacing w:after="0" w:line="240" w:lineRule="auto"/>
              <w:jc w:val="center"/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</w:pPr>
            <w:r w:rsidRPr="00F8728A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Allocation</w:t>
            </w:r>
          </w:p>
        </w:tc>
        <w:tc>
          <w:tcPr>
            <w:tcW w:w="2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CF242C2" w14:textId="77777777" w:rsidR="00B921D1" w:rsidRPr="00F8728A" w:rsidRDefault="00B921D1" w:rsidP="004760C2">
            <w:pPr>
              <w:spacing w:after="0" w:line="240" w:lineRule="auto"/>
              <w:jc w:val="center"/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</w:pPr>
            <w:r w:rsidRPr="00F8728A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Max</w:t>
            </w:r>
          </w:p>
        </w:tc>
      </w:tr>
      <w:tr w:rsidR="00C66CE5" w:rsidRPr="00F8728A" w14:paraId="512712C9" w14:textId="77777777" w:rsidTr="006775BC">
        <w:trPr>
          <w:trHeight w:val="34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FECE9" w14:textId="77777777" w:rsidR="00C66CE5" w:rsidRPr="00F53BA1" w:rsidRDefault="00C66CE5" w:rsidP="00C66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728A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Tiến trình</w:t>
            </w: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307FA8" w14:textId="04A54D21" w:rsidR="00C66CE5" w:rsidRPr="00F53BA1" w:rsidRDefault="00C66CE5" w:rsidP="00C66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A</w:t>
            </w: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E4824" w14:textId="310FB3C2" w:rsidR="00C66CE5" w:rsidRPr="00F53BA1" w:rsidRDefault="00C66CE5" w:rsidP="00C66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26D83" w14:textId="5A01B12D" w:rsidR="00C66CE5" w:rsidRPr="00F53BA1" w:rsidRDefault="00C66CE5" w:rsidP="00C66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C</w:t>
            </w: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700BAA" w14:textId="56A03321" w:rsidR="00C66CE5" w:rsidRPr="00F53BA1" w:rsidRDefault="00C66CE5" w:rsidP="00C66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D</w:t>
            </w: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87C40C3" w14:textId="24171788" w:rsidR="00C66CE5" w:rsidRPr="00F53BA1" w:rsidRDefault="00C66CE5" w:rsidP="00C66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A</w:t>
            </w: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1CD6808" w14:textId="6C77898D" w:rsidR="00C66CE5" w:rsidRPr="00F53BA1" w:rsidRDefault="00C66CE5" w:rsidP="00C66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01CEA06" w14:textId="28A5128E" w:rsidR="00C66CE5" w:rsidRPr="00F53BA1" w:rsidRDefault="00C66CE5" w:rsidP="00C66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C</w:t>
            </w: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04AD056" w14:textId="3BC477FD" w:rsidR="00C66CE5" w:rsidRPr="00F53BA1" w:rsidRDefault="00C66CE5" w:rsidP="00C66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D</w:t>
            </w: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B921D1" w:rsidRPr="00F8728A" w14:paraId="5F04B1DA" w14:textId="77777777" w:rsidTr="006775BC">
        <w:trPr>
          <w:trHeight w:val="34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894EA" w14:textId="30AD02CB" w:rsidR="00B921D1" w:rsidRPr="00F53BA1" w:rsidRDefault="00B921D1" w:rsidP="00476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 w:rsidR="00C66CE5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5D2D0" w14:textId="34E1DFE2" w:rsidR="00B921D1" w:rsidRPr="00F53BA1" w:rsidRDefault="00877A5A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54E6E" w14:textId="0F6BC276" w:rsidR="00B921D1" w:rsidRPr="00F53BA1" w:rsidRDefault="00877A5A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E95C5" w14:textId="62F1A632" w:rsidR="00B921D1" w:rsidRPr="00F53BA1" w:rsidRDefault="00877A5A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1</w:t>
            </w:r>
            <w:r w:rsidR="00B921D1"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148F2C" w14:textId="6914D729" w:rsidR="00B921D1" w:rsidRPr="00F53BA1" w:rsidRDefault="00877A5A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  <w:r w:rsidR="00B921D1"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AC52DFA" w14:textId="138428D0" w:rsidR="00B921D1" w:rsidRPr="00F53BA1" w:rsidRDefault="00877A5A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  <w:r w:rsidR="00B921D1"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981A2FE" w14:textId="3935BE60" w:rsidR="00B921D1" w:rsidRPr="00F53BA1" w:rsidRDefault="00877A5A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D56B594" w14:textId="57BE0B8D" w:rsidR="00B921D1" w:rsidRPr="00F53BA1" w:rsidRDefault="00877A5A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1</w:t>
            </w:r>
            <w:r w:rsidR="00B921D1"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280B74C" w14:textId="699482C2" w:rsidR="00B921D1" w:rsidRPr="00F53BA1" w:rsidRDefault="00877A5A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B921D1" w:rsidRPr="00F8728A" w14:paraId="01DF1C6F" w14:textId="77777777" w:rsidTr="006775BC">
        <w:trPr>
          <w:trHeight w:val="34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7F0D4" w14:textId="542B0907" w:rsidR="00B921D1" w:rsidRPr="00F53BA1" w:rsidRDefault="00B921D1" w:rsidP="00476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 w:rsidR="00C66CE5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4EDFC9" w14:textId="2A47E9DD" w:rsidR="00B921D1" w:rsidRPr="00F53BA1" w:rsidRDefault="00C40B55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1</w:t>
            </w:r>
            <w:r w:rsidR="00B921D1"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C1C01" w14:textId="6BF33E9C" w:rsidR="00B921D1" w:rsidRPr="00F53BA1" w:rsidRDefault="00C40B55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  <w:r w:rsidR="00B921D1"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B211C" w14:textId="71B5672D" w:rsidR="00B921D1" w:rsidRPr="00F53BA1" w:rsidRDefault="00C40B55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322BB3" w14:textId="6D68130D" w:rsidR="00B921D1" w:rsidRPr="00F53BA1" w:rsidRDefault="00C40B55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  <w:r w:rsidR="00B921D1"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1C36DE2" w14:textId="11C984F4" w:rsidR="00B921D1" w:rsidRPr="00F53BA1" w:rsidRDefault="00C40B55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1</w:t>
            </w:r>
            <w:r w:rsidR="00B921D1"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15B5AAE" w14:textId="069EBE5B" w:rsidR="00B921D1" w:rsidRPr="00F53BA1" w:rsidRDefault="00C40B55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7</w:t>
            </w:r>
            <w:r w:rsidR="00B921D1"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8B2AE7C" w14:textId="06456414" w:rsidR="00B921D1" w:rsidRPr="00F53BA1" w:rsidRDefault="00C40B55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5</w:t>
            </w:r>
            <w:r w:rsidR="00B921D1"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9DCACD4" w14:textId="092AE698" w:rsidR="00B921D1" w:rsidRPr="00F53BA1" w:rsidRDefault="00C40B55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B921D1" w:rsidRPr="00F8728A" w14:paraId="24FA2C63" w14:textId="77777777" w:rsidTr="006775BC">
        <w:trPr>
          <w:trHeight w:val="34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527283" w14:textId="147880B9" w:rsidR="00B921D1" w:rsidRPr="00F53BA1" w:rsidRDefault="00B921D1" w:rsidP="00476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 w:rsidR="00C66CE5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000187" w14:textId="3358A9B3" w:rsidR="00B921D1" w:rsidRPr="00F53BA1" w:rsidRDefault="00C40B55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1</w:t>
            </w:r>
            <w:r w:rsidR="00B921D1"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78523" w14:textId="373F51CE" w:rsidR="00B921D1" w:rsidRPr="00F53BA1" w:rsidRDefault="00C40B55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CB7B89" w14:textId="05FEADF9" w:rsidR="00B921D1" w:rsidRPr="00F53BA1" w:rsidRDefault="00C40B55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5</w:t>
            </w:r>
            <w:r w:rsidR="00B921D1"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F1F37" w14:textId="34C1E26A" w:rsidR="00B921D1" w:rsidRPr="00F53BA1" w:rsidRDefault="00C40B55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4</w:t>
            </w:r>
            <w:r w:rsidR="00B921D1"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56D8921" w14:textId="63D5050A" w:rsidR="00B921D1" w:rsidRPr="00F53BA1" w:rsidRDefault="00C40B55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  <w:r w:rsidR="00B921D1"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6326C1C" w14:textId="76E9C2AC" w:rsidR="00B921D1" w:rsidRPr="00F53BA1" w:rsidRDefault="00C40B55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3</w:t>
            </w:r>
            <w:r w:rsidR="00B921D1"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76A6610" w14:textId="77777777" w:rsidR="00B921D1" w:rsidRPr="00F53BA1" w:rsidRDefault="00B921D1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5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7DA18E8" w14:textId="677607ED" w:rsidR="00B921D1" w:rsidRPr="00F53BA1" w:rsidRDefault="00C40B55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B921D1" w:rsidRPr="00F8728A" w14:paraId="27BF6222" w14:textId="77777777" w:rsidTr="006775BC">
        <w:trPr>
          <w:trHeight w:val="34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859CF8" w14:textId="00B315FE" w:rsidR="00B921D1" w:rsidRPr="00F53BA1" w:rsidRDefault="00B921D1" w:rsidP="00476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 w:rsidR="00C66CE5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E3A91E" w14:textId="451E9184" w:rsidR="00B921D1" w:rsidRPr="00F53BA1" w:rsidRDefault="00C40B55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  <w:r w:rsidR="00B921D1"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DBA143" w14:textId="544044AD" w:rsidR="00B921D1" w:rsidRPr="00F53BA1" w:rsidRDefault="00C40B55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6</w:t>
            </w:r>
            <w:r w:rsidR="00B921D1"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67E7A" w14:textId="0CCF14AF" w:rsidR="00B921D1" w:rsidRPr="00F53BA1" w:rsidRDefault="00C40B55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3</w:t>
            </w:r>
            <w:r w:rsidR="00B921D1"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EE0D1" w14:textId="77777777" w:rsidR="00B921D1" w:rsidRPr="00F53BA1" w:rsidRDefault="00B921D1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338B3D" w14:textId="1CB2C646" w:rsidR="00B921D1" w:rsidRPr="00F53BA1" w:rsidRDefault="00C40B55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  <w:r w:rsidR="00B921D1"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87190C7" w14:textId="26974A4B" w:rsidR="00B921D1" w:rsidRPr="00F53BA1" w:rsidRDefault="00C40B55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6</w:t>
            </w:r>
            <w:r w:rsidR="00B921D1"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7CC1888" w14:textId="392463FF" w:rsidR="00B921D1" w:rsidRPr="00F53BA1" w:rsidRDefault="00C40B55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5</w:t>
            </w:r>
            <w:r w:rsidR="00B921D1"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D5E503" w14:textId="25284DDC" w:rsidR="00B921D1" w:rsidRPr="00F53BA1" w:rsidRDefault="00C40B55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B921D1" w:rsidRPr="00F8728A" w14:paraId="1CBC3806" w14:textId="77777777" w:rsidTr="006775BC">
        <w:trPr>
          <w:trHeight w:val="34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4751C" w14:textId="7501DBE7" w:rsidR="00B921D1" w:rsidRPr="00F53BA1" w:rsidRDefault="00B921D1" w:rsidP="00476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 w:rsidR="00C66CE5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DAD4E" w14:textId="27F0B0E9" w:rsidR="00B921D1" w:rsidRPr="00F53BA1" w:rsidRDefault="00C40B55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  <w:r w:rsidR="00B921D1"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DE662C" w14:textId="6E6AE283" w:rsidR="00B921D1" w:rsidRPr="00F53BA1" w:rsidRDefault="00C40B55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0281DA" w14:textId="0546FCCB" w:rsidR="00B921D1" w:rsidRPr="00F53BA1" w:rsidRDefault="00C40B55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1</w:t>
            </w:r>
            <w:r w:rsidR="00B921D1"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C2FD5" w14:textId="6F6F6EE8" w:rsidR="00B921D1" w:rsidRPr="00F53BA1" w:rsidRDefault="00C40B55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4</w:t>
            </w:r>
            <w:r w:rsidR="00B921D1"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003DB97" w14:textId="62B8CD3E" w:rsidR="00B921D1" w:rsidRPr="00F53BA1" w:rsidRDefault="00C40B55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  <w:r w:rsidR="00B921D1"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F0C0833" w14:textId="77777777" w:rsidR="00B921D1" w:rsidRPr="00F53BA1" w:rsidRDefault="00B921D1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6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BA345EC" w14:textId="25DDB1AF" w:rsidR="00B921D1" w:rsidRPr="00F53BA1" w:rsidRDefault="00C40B55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5</w:t>
            </w:r>
            <w:r w:rsidR="00B921D1"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1BE4DD2" w14:textId="39E37F6F" w:rsidR="00B921D1" w:rsidRPr="00F53BA1" w:rsidRDefault="00C40B55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6</w:t>
            </w:r>
          </w:p>
        </w:tc>
      </w:tr>
    </w:tbl>
    <w:tbl>
      <w:tblPr>
        <w:tblpPr w:leftFromText="180" w:rightFromText="180" w:vertAnchor="text" w:horzAnchor="margin" w:tblpXSpec="right" w:tblpY="-2438"/>
        <w:tblW w:w="29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3"/>
        <w:gridCol w:w="743"/>
        <w:gridCol w:w="743"/>
        <w:gridCol w:w="743"/>
      </w:tblGrid>
      <w:tr w:rsidR="00B921D1" w:rsidRPr="000B6BFA" w14:paraId="439E6CAA" w14:textId="77777777" w:rsidTr="004760C2">
        <w:trPr>
          <w:trHeight w:val="340"/>
        </w:trPr>
        <w:tc>
          <w:tcPr>
            <w:tcW w:w="29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E03A3" w14:textId="77777777" w:rsidR="00B921D1" w:rsidRPr="000B6BFA" w:rsidRDefault="00B921D1" w:rsidP="00476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B6BFA">
              <w:rPr>
                <w:rStyle w:val="fontstyle01"/>
                <w:rFonts w:ascii="Times New Roman" w:hAnsi="Times New Roman" w:cs="Times New Roman"/>
                <w:b/>
                <w:sz w:val="24"/>
                <w:szCs w:val="24"/>
              </w:rPr>
              <w:t>Available</w:t>
            </w:r>
          </w:p>
        </w:tc>
      </w:tr>
      <w:tr w:rsidR="00C66CE5" w:rsidRPr="00F53BA1" w14:paraId="72B5F575" w14:textId="77777777" w:rsidTr="004760C2">
        <w:trPr>
          <w:trHeight w:val="340"/>
        </w:trPr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BB97B1" w14:textId="3876A616" w:rsidR="00C66CE5" w:rsidRPr="00F53BA1" w:rsidRDefault="00C66CE5" w:rsidP="00C66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A</w:t>
            </w: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72449" w14:textId="1BA096AD" w:rsidR="00C66CE5" w:rsidRPr="00F53BA1" w:rsidRDefault="00C66CE5" w:rsidP="00C66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7ED31" w14:textId="6055C98F" w:rsidR="00C66CE5" w:rsidRPr="00F53BA1" w:rsidRDefault="00C66CE5" w:rsidP="00C66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C</w:t>
            </w: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3677D" w14:textId="01CDFAAC" w:rsidR="00C66CE5" w:rsidRPr="00F53BA1" w:rsidRDefault="00C66CE5" w:rsidP="00C66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D</w:t>
            </w: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B921D1" w:rsidRPr="00F53BA1" w14:paraId="709C2E21" w14:textId="77777777" w:rsidTr="004760C2">
        <w:trPr>
          <w:trHeight w:val="340"/>
        </w:trPr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967B8B" w14:textId="3695E7BD" w:rsidR="00B921D1" w:rsidRPr="00F53BA1" w:rsidRDefault="00D97B8B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0E6F05" w14:textId="7398952A" w:rsidR="00B921D1" w:rsidRPr="00F53BA1" w:rsidRDefault="00D97B8B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r w:rsidR="00B921D1" w:rsidRPr="00F53B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C5DF65" w14:textId="5FA6B858" w:rsidR="00B921D1" w:rsidRPr="00F53BA1" w:rsidRDefault="00D97B8B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7F198" w14:textId="49312E4F" w:rsidR="00B921D1" w:rsidRPr="00F53BA1" w:rsidRDefault="00D97B8B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</w:tbl>
    <w:p w14:paraId="179E7BC4" w14:textId="584FB3EB" w:rsidR="00C66CE5" w:rsidRDefault="00C66CE5" w:rsidP="00C66CE5">
      <w:pPr>
        <w:pStyle w:val="ListParagraph"/>
        <w:spacing w:before="120" w:after="0" w:line="360" w:lineRule="auto"/>
        <w:ind w:left="284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a. Tìm Need?</w:t>
      </w:r>
    </w:p>
    <w:p w14:paraId="04B62E2B" w14:textId="3A0521A9" w:rsidR="00C66CE5" w:rsidRDefault="00C66CE5" w:rsidP="00C66CE5">
      <w:pPr>
        <w:pStyle w:val="ListParagraph"/>
        <w:spacing w:before="120" w:after="0" w:line="360" w:lineRule="auto"/>
        <w:ind w:left="284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b. Hệ thống có an toàn không? </w:t>
      </w:r>
    </w:p>
    <w:p w14:paraId="71E91DA5" w14:textId="78A85619" w:rsidR="00C66CE5" w:rsidRDefault="00C66CE5" w:rsidP="00C66CE5">
      <w:pPr>
        <w:pStyle w:val="ListParagraph"/>
        <w:spacing w:before="120" w:after="0" w:line="360" w:lineRule="auto"/>
        <w:ind w:left="284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c. </w:t>
      </w:r>
      <w:r w:rsidRPr="00C66CE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Nếu P1 yêu cầu (0,4,2,0) thì có thể cấp phát cho nó ngay không?</w:t>
      </w: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</w:p>
    <w:p w14:paraId="4D7645E2" w14:textId="77777777" w:rsidR="00C66CE5" w:rsidRPr="00C66CE5" w:rsidRDefault="00C66CE5" w:rsidP="00C66CE5">
      <w:pPr>
        <w:spacing w:after="0" w:line="360" w:lineRule="auto"/>
        <w:rPr>
          <w:rStyle w:val="fontstyle01"/>
          <w:rFonts w:ascii="Times New Roman" w:hAnsi="Times New Roman" w:cs="Times New Roman"/>
          <w:color w:val="auto"/>
          <w:sz w:val="26"/>
          <w:szCs w:val="26"/>
          <w:u w:val="single"/>
        </w:rPr>
      </w:pPr>
      <w:r w:rsidRPr="00C66CE5">
        <w:rPr>
          <w:rStyle w:val="fontstyle01"/>
          <w:rFonts w:ascii="Times New Roman" w:hAnsi="Times New Roman" w:cs="Times New Roman"/>
          <w:color w:val="auto"/>
          <w:sz w:val="26"/>
          <w:szCs w:val="26"/>
          <w:u w:val="single"/>
        </w:rPr>
        <w:t>Trả lời:</w:t>
      </w:r>
    </w:p>
    <w:p w14:paraId="6CFC0573" w14:textId="3521754A" w:rsidR="00C66CE5" w:rsidRDefault="00C66CE5" w:rsidP="006B38CF">
      <w:pPr>
        <w:pStyle w:val="ListParagraph"/>
        <w:numPr>
          <w:ilvl w:val="0"/>
          <w:numId w:val="11"/>
        </w:numPr>
        <w:spacing w:after="0" w:line="360" w:lineRule="auto"/>
        <w:ind w:left="425" w:hanging="357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Ma trận Need</w:t>
      </w:r>
    </w:p>
    <w:tbl>
      <w:tblPr>
        <w:tblW w:w="66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6"/>
        <w:gridCol w:w="1125"/>
        <w:gridCol w:w="1125"/>
        <w:gridCol w:w="1125"/>
        <w:gridCol w:w="1161"/>
      </w:tblGrid>
      <w:tr w:rsidR="003E02F4" w:rsidRPr="00F8728A" w14:paraId="2C657ED0" w14:textId="77777777" w:rsidTr="004760C2">
        <w:trPr>
          <w:trHeight w:val="34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12E52" w14:textId="77777777" w:rsidR="003E02F4" w:rsidRPr="00F8728A" w:rsidRDefault="003E02F4" w:rsidP="004760C2">
            <w:pPr>
              <w:spacing w:after="0" w:line="240" w:lineRule="auto"/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7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B0396" w14:textId="6BACB291" w:rsidR="003E02F4" w:rsidRPr="00F8728A" w:rsidRDefault="003E02F4" w:rsidP="004760C2">
            <w:pPr>
              <w:spacing w:after="0" w:line="240" w:lineRule="auto"/>
              <w:jc w:val="center"/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Need</w:t>
            </w:r>
          </w:p>
        </w:tc>
      </w:tr>
      <w:tr w:rsidR="003E02F4" w:rsidRPr="00F53BA1" w14:paraId="692BBBDA" w14:textId="77777777" w:rsidTr="004760C2">
        <w:trPr>
          <w:trHeight w:val="34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BECBED" w14:textId="5B4B4AF4" w:rsidR="003E02F4" w:rsidRPr="00F53BA1" w:rsidRDefault="003E02F4" w:rsidP="003E0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728A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Tiến trình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21F2F" w14:textId="77777777" w:rsidR="003E02F4" w:rsidRPr="00F53BA1" w:rsidRDefault="003E02F4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A</w:t>
            </w: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330FB" w14:textId="77777777" w:rsidR="003E02F4" w:rsidRPr="00F53BA1" w:rsidRDefault="003E02F4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CADE07" w14:textId="77777777" w:rsidR="003E02F4" w:rsidRPr="00F53BA1" w:rsidRDefault="003E02F4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C</w:t>
            </w: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4B260" w14:textId="77777777" w:rsidR="003E02F4" w:rsidRPr="00F53BA1" w:rsidRDefault="003E02F4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D</w:t>
            </w: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3E02F4" w:rsidRPr="00F53BA1" w14:paraId="3E292E20" w14:textId="77777777" w:rsidTr="004760C2">
        <w:trPr>
          <w:trHeight w:val="34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29621" w14:textId="77777777" w:rsidR="003E02F4" w:rsidRPr="00F53BA1" w:rsidRDefault="003E02F4" w:rsidP="00476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D64B1A" w14:textId="77777777" w:rsidR="003E02F4" w:rsidRPr="00F53BA1" w:rsidRDefault="003E02F4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0BF97E" w14:textId="77777777" w:rsidR="003E02F4" w:rsidRPr="00F53BA1" w:rsidRDefault="003E02F4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F1077" w14:textId="4B37A03C" w:rsidR="003E02F4" w:rsidRPr="00F53BA1" w:rsidRDefault="003E02F4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7A02F" w14:textId="31016BEC" w:rsidR="003E02F4" w:rsidRPr="00F53BA1" w:rsidRDefault="003E02F4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3E02F4" w:rsidRPr="00F53BA1" w14:paraId="4E5FBAF4" w14:textId="77777777" w:rsidTr="004760C2">
        <w:trPr>
          <w:trHeight w:val="34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B4FA0" w14:textId="77777777" w:rsidR="003E02F4" w:rsidRPr="00F53BA1" w:rsidRDefault="003E02F4" w:rsidP="00476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8A8A57" w14:textId="7B663FAE" w:rsidR="003E02F4" w:rsidRPr="00F53BA1" w:rsidRDefault="003E02F4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9DD96" w14:textId="244D24E1" w:rsidR="003E02F4" w:rsidRPr="00F53BA1" w:rsidRDefault="003E02F4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7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67CE4" w14:textId="32A5285D" w:rsidR="003E02F4" w:rsidRPr="00F53BA1" w:rsidRDefault="003E02F4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1EF8C" w14:textId="77777777" w:rsidR="003E02F4" w:rsidRPr="00F53BA1" w:rsidRDefault="003E02F4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3E02F4" w:rsidRPr="00F53BA1" w14:paraId="5F3FC06C" w14:textId="77777777" w:rsidTr="004760C2">
        <w:trPr>
          <w:trHeight w:val="34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940E76" w14:textId="77777777" w:rsidR="003E02F4" w:rsidRPr="00F53BA1" w:rsidRDefault="003E02F4" w:rsidP="00476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BAD51" w14:textId="77777777" w:rsidR="003E02F4" w:rsidRPr="00F53BA1" w:rsidRDefault="003E02F4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34DE36" w14:textId="771E21FA" w:rsidR="003E02F4" w:rsidRPr="00F53BA1" w:rsidRDefault="003E02F4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3D72AA" w14:textId="5BDB957A" w:rsidR="003E02F4" w:rsidRPr="00F53BA1" w:rsidRDefault="003E02F4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4D4AD" w14:textId="7ECB4B8D" w:rsidR="003E02F4" w:rsidRPr="00F53BA1" w:rsidRDefault="003E02F4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3E02F4" w:rsidRPr="00F53BA1" w14:paraId="7D11FE45" w14:textId="77777777" w:rsidTr="004760C2">
        <w:trPr>
          <w:trHeight w:val="34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5C554" w14:textId="77777777" w:rsidR="003E02F4" w:rsidRPr="00F53BA1" w:rsidRDefault="003E02F4" w:rsidP="00476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FF60A" w14:textId="77777777" w:rsidR="003E02F4" w:rsidRPr="00F53BA1" w:rsidRDefault="003E02F4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FEC543" w14:textId="1EE1F8BB" w:rsidR="003E02F4" w:rsidRPr="00F53BA1" w:rsidRDefault="003E02F4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E256D6" w14:textId="22B2FA5C" w:rsidR="003E02F4" w:rsidRPr="00F53BA1" w:rsidRDefault="003E02F4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A0BC3" w14:textId="4973FD8C" w:rsidR="003E02F4" w:rsidRPr="00F53BA1" w:rsidRDefault="003E02F4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3E02F4" w:rsidRPr="00F53BA1" w14:paraId="68FC919A" w14:textId="77777777" w:rsidTr="004760C2">
        <w:trPr>
          <w:trHeight w:val="34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549361" w14:textId="77777777" w:rsidR="003E02F4" w:rsidRPr="00F53BA1" w:rsidRDefault="003E02F4" w:rsidP="00476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A6C2E2" w14:textId="77777777" w:rsidR="003E02F4" w:rsidRPr="00F53BA1" w:rsidRDefault="003E02F4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8F3F5A" w14:textId="10BA64B7" w:rsidR="003E02F4" w:rsidRPr="00F53BA1" w:rsidRDefault="003E02F4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E4513" w14:textId="48998385" w:rsidR="003E02F4" w:rsidRPr="00F53BA1" w:rsidRDefault="003E02F4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4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2CBA86" w14:textId="66495A71" w:rsidR="003E02F4" w:rsidRPr="00F53BA1" w:rsidRDefault="003E02F4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7B34AB63" w14:textId="4AF1CA46" w:rsidR="00C66CE5" w:rsidRDefault="00C66CE5" w:rsidP="006B38CF">
      <w:pPr>
        <w:pStyle w:val="ListParagraph"/>
        <w:numPr>
          <w:ilvl w:val="0"/>
          <w:numId w:val="11"/>
        </w:numPr>
        <w:spacing w:before="120" w:after="0" w:line="480" w:lineRule="auto"/>
        <w:ind w:left="425" w:hanging="357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Thực hiện giải thuật an toàn</w:t>
      </w:r>
    </w:p>
    <w:tbl>
      <w:tblPr>
        <w:tblStyle w:val="TableGrid"/>
        <w:tblW w:w="10060" w:type="dxa"/>
        <w:jc w:val="center"/>
        <w:tblLook w:val="04A0" w:firstRow="1" w:lastRow="0" w:firstColumn="1" w:lastColumn="0" w:noHBand="0" w:noVBand="1"/>
      </w:tblPr>
      <w:tblGrid>
        <w:gridCol w:w="546"/>
        <w:gridCol w:w="566"/>
        <w:gridCol w:w="564"/>
        <w:gridCol w:w="564"/>
        <w:gridCol w:w="564"/>
        <w:gridCol w:w="564"/>
        <w:gridCol w:w="563"/>
        <w:gridCol w:w="563"/>
        <w:gridCol w:w="564"/>
        <w:gridCol w:w="564"/>
        <w:gridCol w:w="563"/>
        <w:gridCol w:w="564"/>
        <w:gridCol w:w="564"/>
        <w:gridCol w:w="564"/>
        <w:gridCol w:w="564"/>
        <w:gridCol w:w="564"/>
        <w:gridCol w:w="564"/>
        <w:gridCol w:w="491"/>
      </w:tblGrid>
      <w:tr w:rsidR="003E02F4" w14:paraId="71311A20" w14:textId="77777777" w:rsidTr="003E02F4">
        <w:trPr>
          <w:jc w:val="center"/>
        </w:trPr>
        <w:tc>
          <w:tcPr>
            <w:tcW w:w="5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C590F" w14:textId="77777777" w:rsidR="003E02F4" w:rsidRDefault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117F12" w14:textId="77777777" w:rsidR="003E02F4" w:rsidRDefault="003E02F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Allocation</w:t>
            </w:r>
          </w:p>
        </w:tc>
        <w:tc>
          <w:tcPr>
            <w:tcW w:w="22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44C1A9" w14:textId="77777777" w:rsidR="003E02F4" w:rsidRDefault="003E02F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Max</w:t>
            </w:r>
          </w:p>
        </w:tc>
        <w:tc>
          <w:tcPr>
            <w:tcW w:w="22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64E6E" w14:textId="77777777" w:rsidR="003E02F4" w:rsidRDefault="003E02F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Need</w:t>
            </w:r>
          </w:p>
        </w:tc>
        <w:tc>
          <w:tcPr>
            <w:tcW w:w="22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BBAA3B" w14:textId="77777777" w:rsidR="003E02F4" w:rsidRDefault="003E02F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Available (Work)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E4BDB" w14:textId="77777777" w:rsidR="003E02F4" w:rsidRDefault="003E02F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E02F4" w14:paraId="7775EF79" w14:textId="77777777" w:rsidTr="003E02F4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42A5A" w14:textId="77777777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996164" w14:textId="3E0D4A0B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A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39F09F" w14:textId="559E11EE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105EA" w14:textId="49B96B7D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C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CA91D" w14:textId="4346F5A5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D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5050A5D6" w14:textId="7C800CD0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A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0F6D696" w14:textId="4311DD93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58931C25" w14:textId="60E9F799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C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1EABA79D" w14:textId="65A27926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D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49E24A" w14:textId="61F18158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A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7B09D3" w14:textId="44B26F46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4AE6E" w14:textId="66CFC781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C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149670" w14:textId="56784C04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D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0EDC36DC" w14:textId="4A0F6841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A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31314640" w14:textId="687E6F41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4A60E528" w14:textId="02A1828C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C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02441C8E" w14:textId="41D91E15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D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3214" w14:textId="77777777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E02F4" w14:paraId="76B82DD1" w14:textId="77777777" w:rsidTr="003E02F4">
        <w:trPr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0ED5D" w14:textId="1821DF2C" w:rsidR="003E02F4" w:rsidRDefault="003E02F4" w:rsidP="003E02F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4EA914" w14:textId="45AE7294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B94920" w14:textId="36C72777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370779" w14:textId="267474EB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26854D" w14:textId="54A5AFFA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2ED4AB5F" w14:textId="51B2ACBB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2FBF3188" w14:textId="703F601C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54DBF5F6" w14:textId="099C7C4C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1577CA1E" w14:textId="1EFFA505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919C05" w14:textId="12C1BC7D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B2B5C" w14:textId="243B5AA2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B1D19" w14:textId="60B26D09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81629" w14:textId="08BA4D8A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68F6EF18" w14:textId="77777777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643F6181" w14:textId="13FD267C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6E8C8061" w14:textId="097DB5AF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1F26065F" w14:textId="77777777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F2B2E" w14:textId="0EE8610D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P0</w:t>
            </w:r>
          </w:p>
        </w:tc>
      </w:tr>
      <w:tr w:rsidR="003E02F4" w14:paraId="7BE8BF53" w14:textId="77777777" w:rsidTr="003E02F4">
        <w:trPr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2AE47" w14:textId="25D97B62" w:rsidR="003E02F4" w:rsidRDefault="003E02F4" w:rsidP="003E02F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49D4D" w14:textId="1C880391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338610" w14:textId="23EF380E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AEDA6" w14:textId="3D7C93E8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6BF156" w14:textId="78CF2BF1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A166FFF" w14:textId="24CEB6DE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59D357DC" w14:textId="1D6D16B3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7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1BDE850A" w14:textId="67A5539B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5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2A29C9C" w14:textId="3200C706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5EED8D" w14:textId="43F1F706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C351C" w14:textId="3E750567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7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E2275" w14:textId="512CA2FE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1C8739" w14:textId="19A39631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487C4955" w14:textId="3EBA3199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6316217C" w14:textId="09F2DCB5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630F898E" w14:textId="208FDC67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661D01EC" w14:textId="0ED59635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FA5D0" w14:textId="4296646A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P2</w:t>
            </w:r>
          </w:p>
        </w:tc>
      </w:tr>
      <w:tr w:rsidR="003E02F4" w14:paraId="21B8AFAD" w14:textId="77777777" w:rsidTr="003E02F4">
        <w:trPr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00DE26" w14:textId="13BDBE7D" w:rsidR="003E02F4" w:rsidRDefault="003E02F4" w:rsidP="003E02F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57201C" w14:textId="47785779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7B6E0" w14:textId="6C2F6FBF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F8E02" w14:textId="6BB77780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5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E7CC60" w14:textId="08CB1037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4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37985D10" w14:textId="4EAB8397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6B36EEA6" w14:textId="5E481729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3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356E4D38" w14:textId="2CAB83B6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5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63951B02" w14:textId="58CBD432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3A085F" w14:textId="3E1324BD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00CE3" w14:textId="4FE2040D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B3B47" w14:textId="346A1805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DF254" w14:textId="534AD450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3DC64AB2" w14:textId="2488F5F0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7B2C61C2" w14:textId="4E061895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70AF3A2C" w14:textId="5B19A1E7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0D579D01" w14:textId="18DACA7B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EDBF1" w14:textId="54E5FB3D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P3</w:t>
            </w:r>
          </w:p>
        </w:tc>
      </w:tr>
      <w:tr w:rsidR="003E02F4" w14:paraId="3C1D9C2F" w14:textId="77777777" w:rsidTr="003E02F4">
        <w:trPr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854E4" w14:textId="79392299" w:rsidR="003E02F4" w:rsidRDefault="003E02F4" w:rsidP="003E02F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D8EE3" w14:textId="5AA8EF03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FF6F10" w14:textId="201342C2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6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46F10" w14:textId="516F0592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3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57FC5" w14:textId="416EFAF6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607382EE" w14:textId="30F45415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A72C08C" w14:textId="4E20DE93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6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2F519DC4" w14:textId="635D55DD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5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691E390C" w14:textId="28074AFC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F8130" w14:textId="719FB436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BE3A3" w14:textId="7A6E9CBA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8857B" w14:textId="3716A8C8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15B266" w14:textId="23E362DC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2569DC08" w14:textId="7174CE8B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692AE4BD" w14:textId="7B3A4EDD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2D960B97" w14:textId="4EA6B421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70476D07" w14:textId="0B5DB6D4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EA930" w14:textId="7C33F87B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P4</w:t>
            </w:r>
          </w:p>
        </w:tc>
      </w:tr>
      <w:tr w:rsidR="003E02F4" w14:paraId="0A0ED665" w14:textId="77777777" w:rsidTr="003E02F4">
        <w:trPr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D99C1" w14:textId="031FE104" w:rsidR="003E02F4" w:rsidRDefault="003E02F4" w:rsidP="003E02F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0636B" w14:textId="0150B6DF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F2E5B2" w14:textId="3A7EEB30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2D81A" w14:textId="630871D7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90947" w14:textId="77A275E4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4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64B5CC98" w14:textId="2702AF53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2D76E153" w14:textId="603C3CD1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6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4AEFB87" w14:textId="5625F53E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5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07F443BC" w14:textId="31431CEB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D74708" w14:textId="6CE02CC2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CCDF8A" w14:textId="07B9C50D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A87E9C" w14:textId="4BC24EF2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4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DF977" w14:textId="65B418F5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11283F6C" w14:textId="0C4C1359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5015C902" w14:textId="0FE502A9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6ECD2319" w14:textId="28C355D5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4EC859F6" w14:textId="3DA7D2B4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01126" w14:textId="5D57217E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P1</w:t>
            </w:r>
          </w:p>
        </w:tc>
      </w:tr>
    </w:tbl>
    <w:p w14:paraId="38E9CA81" w14:textId="43585F29" w:rsidR="003E02F4" w:rsidRDefault="003E02F4" w:rsidP="003E02F4">
      <w:pPr>
        <w:pStyle w:val="ListParagraph"/>
        <w:spacing w:before="240" w:line="480" w:lineRule="auto"/>
        <w:ind w:left="431"/>
        <w:rPr>
          <w:rFonts w:ascii="Times New Roman" w:hAnsi="Times New Roman" w:cs="Times New Roman"/>
          <w:iCs/>
          <w:sz w:val="26"/>
          <w:szCs w:val="26"/>
        </w:rPr>
      </w:pPr>
      <w:r>
        <w:rPr>
          <w:rFonts w:ascii="Times New Roman" w:hAnsi="Times New Roman" w:cs="Times New Roman"/>
          <w:iCs/>
          <w:sz w:val="26"/>
          <w:szCs w:val="26"/>
        </w:rPr>
        <w:t>Hệ thống có chuỗi an toàn &lt;P0, P2, P3, P4, P1&gt; cho nên hệ thống an toàn.</w:t>
      </w:r>
    </w:p>
    <w:p w14:paraId="5E60D8C4" w14:textId="3114B4D6" w:rsidR="003E02F4" w:rsidRDefault="003E02F4" w:rsidP="003E02F4">
      <w:pPr>
        <w:pStyle w:val="ListParagraph"/>
        <w:numPr>
          <w:ilvl w:val="0"/>
          <w:numId w:val="11"/>
        </w:numPr>
        <w:spacing w:before="120" w:after="0" w:line="360" w:lineRule="auto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</w:p>
    <w:p w14:paraId="34E65F1A" w14:textId="145095E1" w:rsidR="00475A5F" w:rsidRDefault="00475A5F" w:rsidP="00475A5F">
      <w:pPr>
        <w:pStyle w:val="ListParagraph"/>
        <w:spacing w:before="120" w:after="0" w:line="360" w:lineRule="auto"/>
        <w:ind w:left="430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Request P1 </w:t>
      </w:r>
      <w:r w:rsidRPr="00C66CE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(0,4,2,0)</w:t>
      </w: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r>
        <w:rPr>
          <w:rFonts w:ascii="Times New Roman" w:hAnsi="Times New Roman" w:cs="Times New Roman"/>
          <w:iCs/>
          <w:sz w:val="26"/>
          <w:szCs w:val="26"/>
        </w:rPr>
        <w:t>≤</w:t>
      </w: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Need P1 (0, 7, 5, 0).</w:t>
      </w:r>
    </w:p>
    <w:p w14:paraId="596A0834" w14:textId="688C4922" w:rsidR="00475A5F" w:rsidRDefault="00475A5F" w:rsidP="00475A5F">
      <w:pPr>
        <w:pStyle w:val="ListParagraph"/>
        <w:spacing w:before="120" w:after="0" w:line="360" w:lineRule="auto"/>
        <w:ind w:left="430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Request P1 </w:t>
      </w:r>
      <w:r w:rsidRPr="00C66CE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(0,4,2,0)</w:t>
      </w: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r>
        <w:rPr>
          <w:rFonts w:ascii="Times New Roman" w:hAnsi="Times New Roman" w:cs="Times New Roman"/>
          <w:iCs/>
          <w:sz w:val="26"/>
          <w:szCs w:val="26"/>
        </w:rPr>
        <w:t>≤</w:t>
      </w: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Available (1, 5, 2, 0).</w:t>
      </w:r>
    </w:p>
    <w:p w14:paraId="30478B7A" w14:textId="0CBC0E26" w:rsidR="003E02F4" w:rsidRDefault="003E02F4" w:rsidP="00475A5F">
      <w:pPr>
        <w:pStyle w:val="ListParagraph"/>
        <w:spacing w:before="240" w:line="360" w:lineRule="auto"/>
        <w:ind w:left="431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Giả sử </w:t>
      </w:r>
      <w:r w:rsidR="00585197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hệ thống đáp ứng yêu cầu </w:t>
      </w:r>
      <w:r w:rsidR="00475A5F" w:rsidRPr="00C66CE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(0,4,2,0)</w:t>
      </w:r>
      <w:r w:rsidR="00475A5F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của P1.</w:t>
      </w:r>
    </w:p>
    <w:p w14:paraId="25777A62" w14:textId="04EFABFD" w:rsidR="00475A5F" w:rsidRDefault="00475A5F" w:rsidP="00475A5F">
      <w:pPr>
        <w:pStyle w:val="ListParagraph"/>
        <w:spacing w:before="240" w:line="360" w:lineRule="auto"/>
        <w:ind w:left="431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Trạng thái mới của hệ thống:</w:t>
      </w:r>
    </w:p>
    <w:tbl>
      <w:tblPr>
        <w:tblStyle w:val="TableGrid"/>
        <w:tblW w:w="10060" w:type="dxa"/>
        <w:jc w:val="center"/>
        <w:tblLook w:val="04A0" w:firstRow="1" w:lastRow="0" w:firstColumn="1" w:lastColumn="0" w:noHBand="0" w:noVBand="1"/>
      </w:tblPr>
      <w:tblGrid>
        <w:gridCol w:w="546"/>
        <w:gridCol w:w="566"/>
        <w:gridCol w:w="564"/>
        <w:gridCol w:w="564"/>
        <w:gridCol w:w="564"/>
        <w:gridCol w:w="564"/>
        <w:gridCol w:w="563"/>
        <w:gridCol w:w="563"/>
        <w:gridCol w:w="564"/>
        <w:gridCol w:w="564"/>
        <w:gridCol w:w="563"/>
        <w:gridCol w:w="564"/>
        <w:gridCol w:w="564"/>
        <w:gridCol w:w="564"/>
        <w:gridCol w:w="564"/>
        <w:gridCol w:w="564"/>
        <w:gridCol w:w="564"/>
        <w:gridCol w:w="491"/>
      </w:tblGrid>
      <w:tr w:rsidR="00475A5F" w14:paraId="37D41F68" w14:textId="77777777" w:rsidTr="004760C2">
        <w:trPr>
          <w:jc w:val="center"/>
        </w:trPr>
        <w:tc>
          <w:tcPr>
            <w:tcW w:w="5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D6961" w14:textId="7777777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608B60" w14:textId="77777777" w:rsidR="00475A5F" w:rsidRDefault="00475A5F" w:rsidP="004760C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Allocation</w:t>
            </w:r>
          </w:p>
        </w:tc>
        <w:tc>
          <w:tcPr>
            <w:tcW w:w="22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FB340" w14:textId="77777777" w:rsidR="00475A5F" w:rsidRDefault="00475A5F" w:rsidP="004760C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Max</w:t>
            </w:r>
          </w:p>
        </w:tc>
        <w:tc>
          <w:tcPr>
            <w:tcW w:w="22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1C5BC5" w14:textId="77777777" w:rsidR="00475A5F" w:rsidRDefault="00475A5F" w:rsidP="004760C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Need</w:t>
            </w:r>
          </w:p>
        </w:tc>
        <w:tc>
          <w:tcPr>
            <w:tcW w:w="22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94CEA" w14:textId="77777777" w:rsidR="00475A5F" w:rsidRDefault="00475A5F" w:rsidP="004760C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Available (Work)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87743" w14:textId="77777777" w:rsidR="00475A5F" w:rsidRDefault="00475A5F" w:rsidP="004760C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A5F" w14:paraId="6C70F0DB" w14:textId="77777777" w:rsidTr="004760C2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598FE" w14:textId="7777777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B3BAA" w14:textId="7777777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A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CB81C" w14:textId="7777777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AFCB5B" w14:textId="7777777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C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96350" w14:textId="7777777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D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503B447" w14:textId="7777777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A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3A27D4D2" w14:textId="7777777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251C4BA4" w14:textId="7777777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C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98E93C4" w14:textId="7777777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D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C7A116" w14:textId="7777777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A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7BD5DB" w14:textId="7777777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81EFB" w14:textId="7777777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C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5956BA" w14:textId="7777777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D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0D610BB8" w14:textId="7777777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A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5F0B45C4" w14:textId="7777777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4E806BAF" w14:textId="7777777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C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2FAFFF9A" w14:textId="7777777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D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D876C" w14:textId="7777777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A5F" w14:paraId="19242E36" w14:textId="77777777" w:rsidTr="004760C2">
        <w:trPr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4EB5C" w14:textId="77777777" w:rsidR="00475A5F" w:rsidRDefault="00475A5F" w:rsidP="004760C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5EE2E" w14:textId="7777777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F38AC" w14:textId="7777777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DEFC8" w14:textId="7777777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F4A891" w14:textId="7777777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3CF3A582" w14:textId="7777777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6A21361B" w14:textId="7777777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17258766" w14:textId="7777777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15C80283" w14:textId="7777777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1526BE" w14:textId="7777777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7C27FC" w14:textId="7777777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16A3AC" w14:textId="7777777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1CF02" w14:textId="7777777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20BF4B2E" w14:textId="7777777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65B3FA2D" w14:textId="6FC5DD0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449181B7" w14:textId="3E084F3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1D2A1C81" w14:textId="7777777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43E3A" w14:textId="305D9B60" w:rsidR="00475A5F" w:rsidRP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5A5F">
              <w:rPr>
                <w:rFonts w:ascii="Times New Roman" w:hAnsi="Times New Roman" w:cs="Times New Roman"/>
                <w:sz w:val="26"/>
                <w:szCs w:val="26"/>
              </w:rPr>
              <w:t>P0</w:t>
            </w:r>
          </w:p>
        </w:tc>
      </w:tr>
      <w:tr w:rsidR="00475A5F" w14:paraId="4AFC4271" w14:textId="77777777" w:rsidTr="00475A5F">
        <w:trPr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0D79E7" w14:textId="77777777" w:rsidR="00475A5F" w:rsidRDefault="00475A5F" w:rsidP="004760C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A53CE" w14:textId="7777777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3DEB37" w14:textId="1030DC8A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56D9B" w14:textId="584DA184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A97DE" w14:textId="7777777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70A10134" w14:textId="7777777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6BB814C2" w14:textId="7777777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7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100153D6" w14:textId="7777777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5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1DF9E7E0" w14:textId="7777777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413985" w14:textId="7777777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85F2F" w14:textId="7CE0173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3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786CEF" w14:textId="3F0370C9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7E505" w14:textId="7777777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06199C47" w14:textId="121E8CD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1F8D10C2" w14:textId="390DDB3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01C8A877" w14:textId="639F8EEA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09F3835F" w14:textId="7B3AA136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39872" w14:textId="3D9D9D2B" w:rsidR="00475A5F" w:rsidRP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5A5F">
              <w:rPr>
                <w:rFonts w:ascii="Times New Roman" w:hAnsi="Times New Roman" w:cs="Times New Roman"/>
                <w:sz w:val="26"/>
                <w:szCs w:val="26"/>
              </w:rPr>
              <w:t>P2</w:t>
            </w:r>
          </w:p>
        </w:tc>
      </w:tr>
      <w:tr w:rsidR="00475A5F" w14:paraId="4A8DB2A1" w14:textId="77777777" w:rsidTr="00475A5F">
        <w:trPr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DCF54" w14:textId="77777777" w:rsidR="00475A5F" w:rsidRDefault="00475A5F" w:rsidP="004760C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7A108" w14:textId="7777777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C98FBD" w14:textId="7777777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9C2BB7" w14:textId="7777777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5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45CE19" w14:textId="7777777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4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B00348E" w14:textId="7777777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61ECF5A6" w14:textId="7777777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3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5A98CC87" w14:textId="7777777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5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32EB2E1C" w14:textId="7777777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4C490" w14:textId="7777777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057A5D" w14:textId="7777777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342883" w14:textId="7777777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031B8F" w14:textId="7777777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6144FB10" w14:textId="62A35F2C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2E6084E8" w14:textId="3087120C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47D787EE" w14:textId="48CC21E3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32869286" w14:textId="5A3CDEE6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FE915" w14:textId="6FEB2DDE" w:rsidR="00475A5F" w:rsidRP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5A5F">
              <w:rPr>
                <w:rFonts w:ascii="Times New Roman" w:hAnsi="Times New Roman" w:cs="Times New Roman"/>
                <w:sz w:val="26"/>
                <w:szCs w:val="26"/>
              </w:rPr>
              <w:t>P3</w:t>
            </w:r>
          </w:p>
        </w:tc>
      </w:tr>
      <w:tr w:rsidR="00475A5F" w14:paraId="2532DC47" w14:textId="77777777" w:rsidTr="00475A5F">
        <w:trPr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AA8D3" w14:textId="77777777" w:rsidR="00475A5F" w:rsidRDefault="00475A5F" w:rsidP="004760C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B746D" w14:textId="7777777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AE6845" w14:textId="7777777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6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2DD68" w14:textId="7777777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3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54BD6B" w14:textId="7777777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79F3753A" w14:textId="7777777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0BE53D97" w14:textId="7777777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6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747885B8" w14:textId="7777777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5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EAEE911" w14:textId="7777777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00985" w14:textId="7777777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9ECB5" w14:textId="7777777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AE134" w14:textId="7777777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0E4EB3" w14:textId="7777777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30EDF575" w14:textId="2C4B7DEF" w:rsidR="00475A5F" w:rsidRP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5A5F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33EE4778" w14:textId="773A197C" w:rsidR="00475A5F" w:rsidRP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5A5F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5738A8C0" w14:textId="0AF09460" w:rsidR="00475A5F" w:rsidRP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5A5F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33AEA5A4" w14:textId="4A78D0C2" w:rsidR="00475A5F" w:rsidRP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5A5F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560E4" w14:textId="0FDD7D89" w:rsidR="00475A5F" w:rsidRP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5A5F">
              <w:rPr>
                <w:rFonts w:ascii="Times New Roman" w:hAnsi="Times New Roman" w:cs="Times New Roman"/>
                <w:sz w:val="26"/>
                <w:szCs w:val="26"/>
              </w:rPr>
              <w:t>P4</w:t>
            </w:r>
          </w:p>
        </w:tc>
      </w:tr>
      <w:tr w:rsidR="00475A5F" w14:paraId="233F2A6E" w14:textId="77777777" w:rsidTr="00475A5F">
        <w:trPr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395447" w14:textId="77777777" w:rsidR="00475A5F" w:rsidRDefault="00475A5F" w:rsidP="004760C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30261" w14:textId="7777777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5F343B" w14:textId="7777777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391FB" w14:textId="7777777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E3F5CA" w14:textId="7777777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4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5F593BA5" w14:textId="7777777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7D520D0B" w14:textId="7777777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6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FCB529C" w14:textId="7777777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5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62D0F00" w14:textId="7777777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A55528" w14:textId="7777777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C0B76C" w14:textId="7777777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9868D" w14:textId="7777777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4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BB7A4F" w14:textId="77777777" w:rsid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504FED2F" w14:textId="3F25B567" w:rsidR="00475A5F" w:rsidRP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5A5F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254AFEAA" w14:textId="1FA2BE4E" w:rsidR="00475A5F" w:rsidRP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5A5F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49188A63" w14:textId="416B6744" w:rsidR="00475A5F" w:rsidRP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5A5F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4D81CE82" w14:textId="5D1F20E7" w:rsidR="00475A5F" w:rsidRP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5A5F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C2334" w14:textId="013BC6F8" w:rsidR="00475A5F" w:rsidRPr="00475A5F" w:rsidRDefault="00475A5F" w:rsidP="00476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5A5F">
              <w:rPr>
                <w:rFonts w:ascii="Times New Roman" w:hAnsi="Times New Roman" w:cs="Times New Roman"/>
                <w:sz w:val="26"/>
                <w:szCs w:val="26"/>
              </w:rPr>
              <w:t>P1</w:t>
            </w:r>
          </w:p>
        </w:tc>
      </w:tr>
    </w:tbl>
    <w:p w14:paraId="79A5BA6F" w14:textId="738CC229" w:rsidR="00475A5F" w:rsidRPr="003E02F4" w:rsidRDefault="00475A5F" w:rsidP="00475A5F">
      <w:pPr>
        <w:pStyle w:val="ListParagraph"/>
        <w:spacing w:before="240" w:line="360" w:lineRule="auto"/>
        <w:ind w:left="431"/>
        <w:contextualSpacing w:val="0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H</w:t>
      </w:r>
      <w:r>
        <w:rPr>
          <w:rFonts w:ascii="Times New Roman" w:hAnsi="Times New Roman" w:cs="Times New Roman"/>
          <w:iCs/>
          <w:sz w:val="26"/>
          <w:szCs w:val="26"/>
        </w:rPr>
        <w:t xml:space="preserve">ệ thống </w:t>
      </w:r>
      <w:r w:rsidR="000856C8">
        <w:rPr>
          <w:rFonts w:ascii="Times New Roman" w:hAnsi="Times New Roman" w:cs="Times New Roman"/>
          <w:iCs/>
          <w:sz w:val="26"/>
          <w:szCs w:val="26"/>
        </w:rPr>
        <w:t xml:space="preserve">mới </w:t>
      </w:r>
      <w:r>
        <w:rPr>
          <w:rFonts w:ascii="Times New Roman" w:hAnsi="Times New Roman" w:cs="Times New Roman"/>
          <w:iCs/>
          <w:sz w:val="26"/>
          <w:szCs w:val="26"/>
        </w:rPr>
        <w:t>vẫn có chuỗi an toàn &lt;P0, P2, P3, P4, P1&gt; cho nên hệ thống đáp ứng yêu cầu cấp phát cho P1.</w:t>
      </w:r>
    </w:p>
    <w:p w14:paraId="3A56D49C" w14:textId="4A9C5638" w:rsidR="003E50F7" w:rsidRDefault="003E50F7" w:rsidP="006775BC">
      <w:pPr>
        <w:pStyle w:val="ListParagraph"/>
        <w:numPr>
          <w:ilvl w:val="0"/>
          <w:numId w:val="3"/>
        </w:numPr>
        <w:spacing w:before="240" w:line="360" w:lineRule="auto"/>
        <w:ind w:left="284" w:hanging="284"/>
        <w:rPr>
          <w:ins w:id="350" w:author="Phan Đình Duy" w:date="2020-06-18T14:48:00Z"/>
          <w:rFonts w:ascii="Times New Roman" w:hAnsi="Times New Roman" w:cs="Times New Roman"/>
          <w:sz w:val="26"/>
          <w:szCs w:val="26"/>
        </w:rPr>
      </w:pPr>
      <w:ins w:id="351" w:author="Phan Đình Duy" w:date="2020-06-18T14:48:00Z">
        <w:r w:rsidRPr="003E50F7">
          <w:rPr>
            <w:rFonts w:ascii="Times New Roman" w:hAnsi="Times New Roman" w:cs="Times New Roman"/>
            <w:sz w:val="26"/>
            <w:szCs w:val="26"/>
          </w:rPr>
          <w:t>Xét hệ thống tại thời điểm t</w:t>
        </w:r>
        <w:r w:rsidRPr="003E50F7">
          <w:rPr>
            <w:rFonts w:ascii="Times New Roman" w:hAnsi="Times New Roman" w:cs="Times New Roman"/>
            <w:sz w:val="26"/>
            <w:szCs w:val="26"/>
            <w:vertAlign w:val="subscript"/>
          </w:rPr>
          <w:t>0</w:t>
        </w:r>
        <w:r w:rsidRPr="003E50F7">
          <w:rPr>
            <w:rFonts w:ascii="Times New Roman" w:hAnsi="Times New Roman" w:cs="Times New Roman"/>
            <w:sz w:val="26"/>
            <w:szCs w:val="26"/>
          </w:rPr>
          <w:t xml:space="preserve"> có 5 tiến trình: P1, P2, P3, P4, P5; và 4 loại tài nguyên: R1, R2, R3, R4. Xét trạng thái hệ thống như sau:</w:t>
        </w:r>
      </w:ins>
    </w:p>
    <w:tbl>
      <w:tblPr>
        <w:tblStyle w:val="TableGrid1"/>
        <w:tblW w:w="0" w:type="auto"/>
        <w:tblInd w:w="360" w:type="dxa"/>
        <w:tblLook w:val="04A0" w:firstRow="1" w:lastRow="0" w:firstColumn="1" w:lastColumn="0" w:noHBand="0" w:noVBand="1"/>
      </w:tblPr>
      <w:tblGrid>
        <w:gridCol w:w="1011"/>
        <w:gridCol w:w="694"/>
        <w:gridCol w:w="694"/>
        <w:gridCol w:w="683"/>
        <w:gridCol w:w="670"/>
        <w:gridCol w:w="670"/>
        <w:gridCol w:w="670"/>
        <w:gridCol w:w="670"/>
        <w:gridCol w:w="670"/>
      </w:tblGrid>
      <w:tr w:rsidR="003E50F7" w:rsidRPr="003766DF" w14:paraId="23FA6AF0" w14:textId="77777777" w:rsidTr="00313124">
        <w:trPr>
          <w:ins w:id="352" w:author="Phan Đình Duy" w:date="2020-06-18T14:49:00Z"/>
        </w:trPr>
        <w:tc>
          <w:tcPr>
            <w:tcW w:w="889" w:type="dxa"/>
          </w:tcPr>
          <w:p w14:paraId="1122F7AD" w14:textId="77777777" w:rsidR="003E50F7" w:rsidRPr="003766DF" w:rsidRDefault="003E50F7" w:rsidP="00313124">
            <w:pPr>
              <w:jc w:val="center"/>
              <w:rPr>
                <w:ins w:id="353" w:author="Phan Đình Duy" w:date="2020-06-18T14:49:00Z"/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41" w:type="dxa"/>
            <w:gridSpan w:val="4"/>
          </w:tcPr>
          <w:p w14:paraId="05846033" w14:textId="77777777" w:rsidR="003E50F7" w:rsidRPr="003766DF" w:rsidRDefault="003E50F7" w:rsidP="00313124">
            <w:pPr>
              <w:jc w:val="center"/>
              <w:rPr>
                <w:ins w:id="354" w:author="Phan Đình Duy" w:date="2020-06-18T14:49:00Z"/>
                <w:rFonts w:ascii="Times New Roman" w:hAnsi="Times New Roman" w:cs="Times New Roman"/>
                <w:sz w:val="26"/>
                <w:szCs w:val="26"/>
              </w:rPr>
            </w:pPr>
            <w:ins w:id="355" w:author="Phan Đình Duy" w:date="2020-06-18T14:49:00Z">
              <w:r w:rsidRPr="003766DF">
                <w:rPr>
                  <w:rFonts w:ascii="Times New Roman" w:hAnsi="Times New Roman" w:cs="Times New Roman"/>
                  <w:sz w:val="26"/>
                  <w:szCs w:val="26"/>
                </w:rPr>
                <w:t>Allocation</w:t>
              </w:r>
            </w:ins>
          </w:p>
        </w:tc>
        <w:tc>
          <w:tcPr>
            <w:tcW w:w="2680" w:type="dxa"/>
            <w:gridSpan w:val="4"/>
          </w:tcPr>
          <w:p w14:paraId="426B286B" w14:textId="77777777" w:rsidR="003E50F7" w:rsidRPr="003766DF" w:rsidRDefault="003E50F7" w:rsidP="00313124">
            <w:pPr>
              <w:jc w:val="center"/>
              <w:rPr>
                <w:ins w:id="356" w:author="Phan Đình Duy" w:date="2020-06-18T14:49:00Z"/>
                <w:rFonts w:ascii="Times New Roman" w:hAnsi="Times New Roman" w:cs="Times New Roman"/>
                <w:sz w:val="26"/>
                <w:szCs w:val="26"/>
              </w:rPr>
            </w:pPr>
            <w:ins w:id="357" w:author="Phan Đình Duy" w:date="2020-06-18T14:49:00Z">
              <w:r w:rsidRPr="003766DF">
                <w:rPr>
                  <w:rFonts w:ascii="Times New Roman" w:hAnsi="Times New Roman" w:cs="Times New Roman"/>
                  <w:sz w:val="26"/>
                  <w:szCs w:val="26"/>
                </w:rPr>
                <w:t>Max</w:t>
              </w:r>
            </w:ins>
          </w:p>
        </w:tc>
      </w:tr>
      <w:tr w:rsidR="003E50F7" w:rsidRPr="003766DF" w14:paraId="38657C88" w14:textId="77777777" w:rsidTr="00313124">
        <w:trPr>
          <w:ins w:id="358" w:author="Phan Đình Duy" w:date="2020-06-18T14:49:00Z"/>
        </w:trPr>
        <w:tc>
          <w:tcPr>
            <w:tcW w:w="889" w:type="dxa"/>
          </w:tcPr>
          <w:p w14:paraId="58E53966" w14:textId="77777777" w:rsidR="003E50F7" w:rsidRPr="003766DF" w:rsidRDefault="003E50F7" w:rsidP="00313124">
            <w:pPr>
              <w:jc w:val="center"/>
              <w:rPr>
                <w:ins w:id="359" w:author="Phan Đình Duy" w:date="2020-06-18T14:49:00Z"/>
                <w:rFonts w:ascii="Times New Roman" w:hAnsi="Times New Roman" w:cs="Times New Roman"/>
                <w:sz w:val="26"/>
                <w:szCs w:val="26"/>
              </w:rPr>
            </w:pPr>
            <w:ins w:id="360" w:author="Phan Đình Duy" w:date="2020-06-18T14:49:00Z">
              <w:r w:rsidRPr="003766DF">
                <w:rPr>
                  <w:rFonts w:ascii="Times New Roman" w:hAnsi="Times New Roman" w:cs="Times New Roman"/>
                  <w:sz w:val="26"/>
                  <w:szCs w:val="26"/>
                </w:rPr>
                <w:t>Process</w:t>
              </w:r>
            </w:ins>
          </w:p>
        </w:tc>
        <w:tc>
          <w:tcPr>
            <w:tcW w:w="694" w:type="dxa"/>
          </w:tcPr>
          <w:p w14:paraId="6CD7F171" w14:textId="77777777" w:rsidR="003E50F7" w:rsidRPr="003766DF" w:rsidRDefault="003E50F7" w:rsidP="00313124">
            <w:pPr>
              <w:jc w:val="center"/>
              <w:rPr>
                <w:ins w:id="361" w:author="Phan Đình Duy" w:date="2020-06-18T14:49:00Z"/>
                <w:rFonts w:ascii="Times New Roman" w:hAnsi="Times New Roman" w:cs="Times New Roman"/>
                <w:sz w:val="26"/>
                <w:szCs w:val="26"/>
              </w:rPr>
            </w:pPr>
            <w:ins w:id="362" w:author="Phan Đình Duy" w:date="2020-06-18T14:49:00Z">
              <w:r w:rsidRPr="003766DF">
                <w:rPr>
                  <w:rFonts w:ascii="Times New Roman" w:hAnsi="Times New Roman" w:cs="Times New Roman"/>
                  <w:sz w:val="26"/>
                  <w:szCs w:val="26"/>
                </w:rPr>
                <w:t>R1</w:t>
              </w:r>
            </w:ins>
          </w:p>
        </w:tc>
        <w:tc>
          <w:tcPr>
            <w:tcW w:w="694" w:type="dxa"/>
          </w:tcPr>
          <w:p w14:paraId="335671C4" w14:textId="77777777" w:rsidR="003E50F7" w:rsidRPr="003766DF" w:rsidRDefault="003E50F7" w:rsidP="00313124">
            <w:pPr>
              <w:jc w:val="center"/>
              <w:rPr>
                <w:ins w:id="363" w:author="Phan Đình Duy" w:date="2020-06-18T14:49:00Z"/>
                <w:rFonts w:ascii="Times New Roman" w:hAnsi="Times New Roman" w:cs="Times New Roman"/>
                <w:sz w:val="26"/>
                <w:szCs w:val="26"/>
              </w:rPr>
            </w:pPr>
            <w:ins w:id="364" w:author="Phan Đình Duy" w:date="2020-06-18T14:49:00Z">
              <w:r w:rsidRPr="003766DF">
                <w:rPr>
                  <w:rFonts w:ascii="Times New Roman" w:hAnsi="Times New Roman" w:cs="Times New Roman"/>
                  <w:sz w:val="26"/>
                  <w:szCs w:val="26"/>
                </w:rPr>
                <w:t>R2</w:t>
              </w:r>
            </w:ins>
          </w:p>
        </w:tc>
        <w:tc>
          <w:tcPr>
            <w:tcW w:w="683" w:type="dxa"/>
          </w:tcPr>
          <w:p w14:paraId="16572D78" w14:textId="77777777" w:rsidR="003E50F7" w:rsidRPr="003766DF" w:rsidRDefault="003E50F7" w:rsidP="00313124">
            <w:pPr>
              <w:jc w:val="center"/>
              <w:rPr>
                <w:ins w:id="365" w:author="Phan Đình Duy" w:date="2020-06-18T14:49:00Z"/>
                <w:rFonts w:ascii="Times New Roman" w:hAnsi="Times New Roman" w:cs="Times New Roman"/>
                <w:sz w:val="26"/>
                <w:szCs w:val="26"/>
              </w:rPr>
            </w:pPr>
            <w:ins w:id="366" w:author="Phan Đình Duy" w:date="2020-06-18T14:49:00Z">
              <w:r w:rsidRPr="003766DF">
                <w:rPr>
                  <w:rFonts w:ascii="Times New Roman" w:hAnsi="Times New Roman" w:cs="Times New Roman"/>
                  <w:sz w:val="26"/>
                  <w:szCs w:val="26"/>
                </w:rPr>
                <w:t>R3</w:t>
              </w:r>
            </w:ins>
          </w:p>
        </w:tc>
        <w:tc>
          <w:tcPr>
            <w:tcW w:w="670" w:type="dxa"/>
          </w:tcPr>
          <w:p w14:paraId="29781017" w14:textId="77777777" w:rsidR="003E50F7" w:rsidRPr="003766DF" w:rsidRDefault="003E50F7" w:rsidP="00313124">
            <w:pPr>
              <w:jc w:val="center"/>
              <w:rPr>
                <w:ins w:id="367" w:author="Phan Đình Duy" w:date="2020-06-18T14:49:00Z"/>
                <w:rFonts w:ascii="Times New Roman" w:hAnsi="Times New Roman" w:cs="Times New Roman"/>
                <w:sz w:val="26"/>
                <w:szCs w:val="26"/>
              </w:rPr>
            </w:pPr>
            <w:ins w:id="368" w:author="Phan Đình Duy" w:date="2020-06-18T14:49:00Z">
              <w:r w:rsidRPr="003766DF">
                <w:rPr>
                  <w:rFonts w:ascii="Times New Roman" w:hAnsi="Times New Roman" w:cs="Times New Roman"/>
                  <w:sz w:val="26"/>
                  <w:szCs w:val="26"/>
                </w:rPr>
                <w:t>R4</w:t>
              </w:r>
            </w:ins>
          </w:p>
        </w:tc>
        <w:tc>
          <w:tcPr>
            <w:tcW w:w="670" w:type="dxa"/>
          </w:tcPr>
          <w:p w14:paraId="7E0DFE5F" w14:textId="77777777" w:rsidR="003E50F7" w:rsidRPr="003766DF" w:rsidRDefault="003E50F7" w:rsidP="00313124">
            <w:pPr>
              <w:jc w:val="center"/>
              <w:rPr>
                <w:ins w:id="369" w:author="Phan Đình Duy" w:date="2020-06-18T14:49:00Z"/>
                <w:rFonts w:ascii="Times New Roman" w:hAnsi="Times New Roman" w:cs="Times New Roman"/>
                <w:sz w:val="26"/>
                <w:szCs w:val="26"/>
              </w:rPr>
            </w:pPr>
            <w:ins w:id="370" w:author="Phan Đình Duy" w:date="2020-06-18T14:49:00Z">
              <w:r w:rsidRPr="003766DF">
                <w:rPr>
                  <w:rFonts w:ascii="Times New Roman" w:hAnsi="Times New Roman" w:cs="Times New Roman"/>
                  <w:sz w:val="26"/>
                  <w:szCs w:val="26"/>
                </w:rPr>
                <w:t>R1</w:t>
              </w:r>
            </w:ins>
          </w:p>
        </w:tc>
        <w:tc>
          <w:tcPr>
            <w:tcW w:w="670" w:type="dxa"/>
          </w:tcPr>
          <w:p w14:paraId="79E46F4E" w14:textId="77777777" w:rsidR="003E50F7" w:rsidRPr="003766DF" w:rsidRDefault="003E50F7" w:rsidP="00313124">
            <w:pPr>
              <w:jc w:val="center"/>
              <w:rPr>
                <w:ins w:id="371" w:author="Phan Đình Duy" w:date="2020-06-18T14:49:00Z"/>
                <w:rFonts w:ascii="Times New Roman" w:hAnsi="Times New Roman" w:cs="Times New Roman"/>
                <w:sz w:val="26"/>
                <w:szCs w:val="26"/>
              </w:rPr>
            </w:pPr>
            <w:ins w:id="372" w:author="Phan Đình Duy" w:date="2020-06-18T14:49:00Z">
              <w:r w:rsidRPr="003766DF">
                <w:rPr>
                  <w:rFonts w:ascii="Times New Roman" w:hAnsi="Times New Roman" w:cs="Times New Roman"/>
                  <w:sz w:val="26"/>
                  <w:szCs w:val="26"/>
                </w:rPr>
                <w:t>R2</w:t>
              </w:r>
            </w:ins>
          </w:p>
        </w:tc>
        <w:tc>
          <w:tcPr>
            <w:tcW w:w="670" w:type="dxa"/>
          </w:tcPr>
          <w:p w14:paraId="4B8EF9A6" w14:textId="77777777" w:rsidR="003E50F7" w:rsidRPr="003766DF" w:rsidRDefault="003E50F7" w:rsidP="00313124">
            <w:pPr>
              <w:jc w:val="center"/>
              <w:rPr>
                <w:ins w:id="373" w:author="Phan Đình Duy" w:date="2020-06-18T14:49:00Z"/>
                <w:rFonts w:ascii="Times New Roman" w:hAnsi="Times New Roman" w:cs="Times New Roman"/>
                <w:sz w:val="26"/>
                <w:szCs w:val="26"/>
              </w:rPr>
            </w:pPr>
            <w:ins w:id="374" w:author="Phan Đình Duy" w:date="2020-06-18T14:49:00Z">
              <w:r w:rsidRPr="003766DF">
                <w:rPr>
                  <w:rFonts w:ascii="Times New Roman" w:hAnsi="Times New Roman" w:cs="Times New Roman"/>
                  <w:sz w:val="26"/>
                  <w:szCs w:val="26"/>
                </w:rPr>
                <w:t>R3</w:t>
              </w:r>
            </w:ins>
          </w:p>
        </w:tc>
        <w:tc>
          <w:tcPr>
            <w:tcW w:w="670" w:type="dxa"/>
          </w:tcPr>
          <w:p w14:paraId="470C27F3" w14:textId="77777777" w:rsidR="003E50F7" w:rsidRPr="003766DF" w:rsidRDefault="003E50F7" w:rsidP="00313124">
            <w:pPr>
              <w:jc w:val="center"/>
              <w:rPr>
                <w:ins w:id="375" w:author="Phan Đình Duy" w:date="2020-06-18T14:49:00Z"/>
                <w:rFonts w:ascii="Times New Roman" w:hAnsi="Times New Roman" w:cs="Times New Roman"/>
                <w:sz w:val="26"/>
                <w:szCs w:val="26"/>
              </w:rPr>
            </w:pPr>
            <w:ins w:id="376" w:author="Phan Đình Duy" w:date="2020-06-18T14:49:00Z">
              <w:r w:rsidRPr="003766DF">
                <w:rPr>
                  <w:rFonts w:ascii="Times New Roman" w:hAnsi="Times New Roman" w:cs="Times New Roman"/>
                  <w:sz w:val="26"/>
                  <w:szCs w:val="26"/>
                </w:rPr>
                <w:t>R4</w:t>
              </w:r>
            </w:ins>
          </w:p>
        </w:tc>
      </w:tr>
      <w:tr w:rsidR="003E50F7" w:rsidRPr="003766DF" w14:paraId="2C3B1A0E" w14:textId="77777777" w:rsidTr="00313124">
        <w:trPr>
          <w:ins w:id="377" w:author="Phan Đình Duy" w:date="2020-06-18T14:49:00Z"/>
        </w:trPr>
        <w:tc>
          <w:tcPr>
            <w:tcW w:w="889" w:type="dxa"/>
          </w:tcPr>
          <w:p w14:paraId="28672C6C" w14:textId="77777777" w:rsidR="003E50F7" w:rsidRPr="003766DF" w:rsidRDefault="003E50F7" w:rsidP="00313124">
            <w:pPr>
              <w:jc w:val="center"/>
              <w:rPr>
                <w:ins w:id="378" w:author="Phan Đình Duy" w:date="2020-06-18T14:49:00Z"/>
                <w:rFonts w:ascii="Times New Roman" w:hAnsi="Times New Roman" w:cs="Times New Roman"/>
                <w:sz w:val="26"/>
                <w:szCs w:val="26"/>
              </w:rPr>
            </w:pPr>
            <w:ins w:id="379" w:author="Phan Đình Duy" w:date="2020-06-18T14:49:00Z">
              <w:r w:rsidRPr="003766DF">
                <w:rPr>
                  <w:rFonts w:ascii="Times New Roman" w:hAnsi="Times New Roman" w:cs="Times New Roman"/>
                  <w:sz w:val="26"/>
                  <w:szCs w:val="26"/>
                </w:rPr>
                <w:t>P1</w:t>
              </w:r>
            </w:ins>
          </w:p>
        </w:tc>
        <w:tc>
          <w:tcPr>
            <w:tcW w:w="694" w:type="dxa"/>
          </w:tcPr>
          <w:p w14:paraId="191FFBDC" w14:textId="77777777" w:rsidR="003E50F7" w:rsidRPr="003766DF" w:rsidRDefault="003E50F7" w:rsidP="00313124">
            <w:pPr>
              <w:jc w:val="center"/>
              <w:rPr>
                <w:ins w:id="380" w:author="Phan Đình Duy" w:date="2020-06-18T14:49:00Z"/>
                <w:rFonts w:ascii="Times New Roman" w:hAnsi="Times New Roman" w:cs="Times New Roman"/>
                <w:sz w:val="26"/>
                <w:szCs w:val="26"/>
              </w:rPr>
            </w:pPr>
            <w:ins w:id="381" w:author="Phan Đình Duy" w:date="2020-06-18T14:49:00Z">
              <w:r w:rsidRPr="003766DF">
                <w:rPr>
                  <w:rFonts w:ascii="Times New Roman" w:hAnsi="Times New Roman" w:cs="Times New Roman"/>
                  <w:sz w:val="26"/>
                  <w:szCs w:val="26"/>
                </w:rPr>
                <w:t>0</w:t>
              </w:r>
            </w:ins>
          </w:p>
        </w:tc>
        <w:tc>
          <w:tcPr>
            <w:tcW w:w="694" w:type="dxa"/>
          </w:tcPr>
          <w:p w14:paraId="7B0DEB7A" w14:textId="77777777" w:rsidR="003E50F7" w:rsidRPr="003766DF" w:rsidRDefault="003E50F7" w:rsidP="00313124">
            <w:pPr>
              <w:jc w:val="center"/>
              <w:rPr>
                <w:ins w:id="382" w:author="Phan Đình Duy" w:date="2020-06-18T14:49:00Z"/>
                <w:rFonts w:ascii="Times New Roman" w:hAnsi="Times New Roman" w:cs="Times New Roman"/>
                <w:sz w:val="26"/>
                <w:szCs w:val="26"/>
              </w:rPr>
            </w:pPr>
            <w:ins w:id="383" w:author="Phan Đình Duy" w:date="2020-06-18T14:49:00Z">
              <w:r w:rsidRPr="003766DF">
                <w:rPr>
                  <w:rFonts w:ascii="Times New Roman" w:hAnsi="Times New Roman" w:cs="Times New Roman"/>
                  <w:sz w:val="26"/>
                  <w:szCs w:val="26"/>
                </w:rPr>
                <w:t>0</w:t>
              </w:r>
            </w:ins>
          </w:p>
        </w:tc>
        <w:tc>
          <w:tcPr>
            <w:tcW w:w="683" w:type="dxa"/>
          </w:tcPr>
          <w:p w14:paraId="600FAF3D" w14:textId="77777777" w:rsidR="003E50F7" w:rsidRPr="003766DF" w:rsidRDefault="003E50F7" w:rsidP="00313124">
            <w:pPr>
              <w:jc w:val="center"/>
              <w:rPr>
                <w:ins w:id="384" w:author="Phan Đình Duy" w:date="2020-06-18T14:49:00Z"/>
                <w:rFonts w:ascii="Times New Roman" w:hAnsi="Times New Roman" w:cs="Times New Roman"/>
                <w:sz w:val="26"/>
                <w:szCs w:val="26"/>
              </w:rPr>
            </w:pPr>
            <w:ins w:id="385" w:author="Phan Đình Duy" w:date="2020-06-18T14:49:00Z">
              <w:r w:rsidRPr="003766DF">
                <w:rPr>
                  <w:rFonts w:ascii="Times New Roman" w:hAnsi="Times New Roman" w:cs="Times New Roman"/>
                  <w:sz w:val="26"/>
                  <w:szCs w:val="26"/>
                </w:rPr>
                <w:t>1</w:t>
              </w:r>
            </w:ins>
          </w:p>
        </w:tc>
        <w:tc>
          <w:tcPr>
            <w:tcW w:w="670" w:type="dxa"/>
          </w:tcPr>
          <w:p w14:paraId="54C2A42E" w14:textId="77777777" w:rsidR="003E50F7" w:rsidRPr="003766DF" w:rsidRDefault="003E50F7" w:rsidP="00313124">
            <w:pPr>
              <w:jc w:val="center"/>
              <w:rPr>
                <w:ins w:id="386" w:author="Phan Đình Duy" w:date="2020-06-18T14:49:00Z"/>
                <w:rFonts w:ascii="Times New Roman" w:hAnsi="Times New Roman" w:cs="Times New Roman"/>
                <w:sz w:val="26"/>
                <w:szCs w:val="26"/>
              </w:rPr>
            </w:pPr>
            <w:ins w:id="387" w:author="Phan Đình Duy" w:date="2020-06-18T14:49:00Z">
              <w:r w:rsidRPr="003766DF">
                <w:rPr>
                  <w:rFonts w:ascii="Times New Roman" w:hAnsi="Times New Roman" w:cs="Times New Roman"/>
                  <w:sz w:val="26"/>
                  <w:szCs w:val="26"/>
                </w:rPr>
                <w:t>2</w:t>
              </w:r>
            </w:ins>
          </w:p>
        </w:tc>
        <w:tc>
          <w:tcPr>
            <w:tcW w:w="670" w:type="dxa"/>
          </w:tcPr>
          <w:p w14:paraId="4A215D90" w14:textId="77777777" w:rsidR="003E50F7" w:rsidRPr="003766DF" w:rsidRDefault="003E50F7" w:rsidP="00313124">
            <w:pPr>
              <w:jc w:val="center"/>
              <w:rPr>
                <w:ins w:id="388" w:author="Phan Đình Duy" w:date="2020-06-18T14:49:00Z"/>
                <w:rFonts w:ascii="Times New Roman" w:hAnsi="Times New Roman" w:cs="Times New Roman"/>
                <w:sz w:val="26"/>
                <w:szCs w:val="26"/>
              </w:rPr>
            </w:pPr>
            <w:ins w:id="389" w:author="Phan Đình Duy" w:date="2020-06-18T14:49:00Z">
              <w:r w:rsidRPr="003766DF">
                <w:rPr>
                  <w:rFonts w:ascii="Times New Roman" w:hAnsi="Times New Roman" w:cs="Times New Roman"/>
                  <w:sz w:val="26"/>
                  <w:szCs w:val="26"/>
                </w:rPr>
                <w:t>0</w:t>
              </w:r>
            </w:ins>
          </w:p>
        </w:tc>
        <w:tc>
          <w:tcPr>
            <w:tcW w:w="670" w:type="dxa"/>
          </w:tcPr>
          <w:p w14:paraId="7D0F49E1" w14:textId="77777777" w:rsidR="003E50F7" w:rsidRPr="003766DF" w:rsidRDefault="003E50F7" w:rsidP="00313124">
            <w:pPr>
              <w:jc w:val="center"/>
              <w:rPr>
                <w:ins w:id="390" w:author="Phan Đình Duy" w:date="2020-06-18T14:49:00Z"/>
                <w:rFonts w:ascii="Times New Roman" w:hAnsi="Times New Roman" w:cs="Times New Roman"/>
                <w:sz w:val="26"/>
                <w:szCs w:val="26"/>
              </w:rPr>
            </w:pPr>
            <w:ins w:id="391" w:author="Phan Đình Duy" w:date="2020-06-18T14:49:00Z">
              <w:r w:rsidRPr="003766DF">
                <w:rPr>
                  <w:rFonts w:ascii="Times New Roman" w:hAnsi="Times New Roman" w:cs="Times New Roman"/>
                  <w:sz w:val="26"/>
                  <w:szCs w:val="26"/>
                </w:rPr>
                <w:t>0</w:t>
              </w:r>
            </w:ins>
          </w:p>
        </w:tc>
        <w:tc>
          <w:tcPr>
            <w:tcW w:w="670" w:type="dxa"/>
          </w:tcPr>
          <w:p w14:paraId="4E924482" w14:textId="77777777" w:rsidR="003E50F7" w:rsidRPr="003766DF" w:rsidRDefault="003E50F7" w:rsidP="00313124">
            <w:pPr>
              <w:jc w:val="center"/>
              <w:rPr>
                <w:ins w:id="392" w:author="Phan Đình Duy" w:date="2020-06-18T14:49:00Z"/>
                <w:rFonts w:ascii="Times New Roman" w:hAnsi="Times New Roman" w:cs="Times New Roman"/>
                <w:sz w:val="26"/>
                <w:szCs w:val="26"/>
              </w:rPr>
            </w:pPr>
            <w:ins w:id="393" w:author="Phan Đình Duy" w:date="2020-06-18T14:49:00Z">
              <w:r w:rsidRPr="003766DF">
                <w:rPr>
                  <w:rFonts w:ascii="Times New Roman" w:hAnsi="Times New Roman" w:cs="Times New Roman"/>
                  <w:sz w:val="26"/>
                  <w:szCs w:val="26"/>
                </w:rPr>
                <w:t>3</w:t>
              </w:r>
            </w:ins>
          </w:p>
        </w:tc>
        <w:tc>
          <w:tcPr>
            <w:tcW w:w="670" w:type="dxa"/>
          </w:tcPr>
          <w:p w14:paraId="5C5B0E29" w14:textId="77777777" w:rsidR="003E50F7" w:rsidRPr="003766DF" w:rsidRDefault="003E50F7" w:rsidP="00313124">
            <w:pPr>
              <w:jc w:val="center"/>
              <w:rPr>
                <w:ins w:id="394" w:author="Phan Đình Duy" w:date="2020-06-18T14:49:00Z"/>
                <w:rFonts w:ascii="Times New Roman" w:hAnsi="Times New Roman" w:cs="Times New Roman"/>
                <w:sz w:val="26"/>
                <w:szCs w:val="26"/>
              </w:rPr>
            </w:pPr>
            <w:ins w:id="395" w:author="Phan Đình Duy" w:date="2020-06-18T14:49:00Z">
              <w:r w:rsidRPr="003766DF">
                <w:rPr>
                  <w:rFonts w:ascii="Times New Roman" w:hAnsi="Times New Roman" w:cs="Times New Roman"/>
                  <w:sz w:val="26"/>
                  <w:szCs w:val="26"/>
                </w:rPr>
                <w:t>2</w:t>
              </w:r>
            </w:ins>
          </w:p>
        </w:tc>
      </w:tr>
      <w:tr w:rsidR="003E50F7" w:rsidRPr="003766DF" w14:paraId="2F0BD237" w14:textId="77777777" w:rsidTr="00313124">
        <w:trPr>
          <w:ins w:id="396" w:author="Phan Đình Duy" w:date="2020-06-18T14:49:00Z"/>
        </w:trPr>
        <w:tc>
          <w:tcPr>
            <w:tcW w:w="889" w:type="dxa"/>
          </w:tcPr>
          <w:p w14:paraId="726358C9" w14:textId="77777777" w:rsidR="003E50F7" w:rsidRPr="003766DF" w:rsidRDefault="003E50F7" w:rsidP="00313124">
            <w:pPr>
              <w:jc w:val="center"/>
              <w:rPr>
                <w:ins w:id="397" w:author="Phan Đình Duy" w:date="2020-06-18T14:49:00Z"/>
                <w:rFonts w:ascii="Times New Roman" w:hAnsi="Times New Roman" w:cs="Times New Roman"/>
                <w:sz w:val="26"/>
                <w:szCs w:val="26"/>
              </w:rPr>
            </w:pPr>
            <w:ins w:id="398" w:author="Phan Đình Duy" w:date="2020-06-18T14:49:00Z">
              <w:r w:rsidRPr="003766DF">
                <w:rPr>
                  <w:rFonts w:ascii="Times New Roman" w:hAnsi="Times New Roman" w:cs="Times New Roman"/>
                  <w:sz w:val="26"/>
                  <w:szCs w:val="26"/>
                </w:rPr>
                <w:t>P2</w:t>
              </w:r>
            </w:ins>
          </w:p>
        </w:tc>
        <w:tc>
          <w:tcPr>
            <w:tcW w:w="694" w:type="dxa"/>
          </w:tcPr>
          <w:p w14:paraId="6851FEB8" w14:textId="77777777" w:rsidR="003E50F7" w:rsidRPr="003766DF" w:rsidRDefault="003E50F7" w:rsidP="00313124">
            <w:pPr>
              <w:jc w:val="center"/>
              <w:rPr>
                <w:ins w:id="399" w:author="Phan Đình Duy" w:date="2020-06-18T14:49:00Z"/>
                <w:rFonts w:ascii="Times New Roman" w:hAnsi="Times New Roman" w:cs="Times New Roman"/>
                <w:sz w:val="26"/>
                <w:szCs w:val="26"/>
              </w:rPr>
            </w:pPr>
            <w:ins w:id="400" w:author="Phan Đình Duy" w:date="2020-06-18T14:49:00Z">
              <w:r w:rsidRPr="003766DF">
                <w:rPr>
                  <w:rFonts w:ascii="Times New Roman" w:hAnsi="Times New Roman" w:cs="Times New Roman"/>
                  <w:sz w:val="26"/>
                  <w:szCs w:val="26"/>
                </w:rPr>
                <w:t>2</w:t>
              </w:r>
            </w:ins>
          </w:p>
        </w:tc>
        <w:tc>
          <w:tcPr>
            <w:tcW w:w="694" w:type="dxa"/>
          </w:tcPr>
          <w:p w14:paraId="2CA5C1AC" w14:textId="77777777" w:rsidR="003E50F7" w:rsidRPr="003766DF" w:rsidRDefault="003E50F7" w:rsidP="00313124">
            <w:pPr>
              <w:jc w:val="center"/>
              <w:rPr>
                <w:ins w:id="401" w:author="Phan Đình Duy" w:date="2020-06-18T14:49:00Z"/>
                <w:rFonts w:ascii="Times New Roman" w:hAnsi="Times New Roman" w:cs="Times New Roman"/>
                <w:sz w:val="26"/>
                <w:szCs w:val="26"/>
              </w:rPr>
            </w:pPr>
            <w:ins w:id="402" w:author="Phan Đình Duy" w:date="2020-06-18T14:49:00Z">
              <w:r w:rsidRPr="003766DF">
                <w:rPr>
                  <w:rFonts w:ascii="Times New Roman" w:hAnsi="Times New Roman" w:cs="Times New Roman"/>
                  <w:sz w:val="26"/>
                  <w:szCs w:val="26"/>
                </w:rPr>
                <w:t>0</w:t>
              </w:r>
            </w:ins>
          </w:p>
        </w:tc>
        <w:tc>
          <w:tcPr>
            <w:tcW w:w="683" w:type="dxa"/>
          </w:tcPr>
          <w:p w14:paraId="6E039B61" w14:textId="77777777" w:rsidR="003E50F7" w:rsidRPr="003766DF" w:rsidRDefault="003E50F7" w:rsidP="00313124">
            <w:pPr>
              <w:jc w:val="center"/>
              <w:rPr>
                <w:ins w:id="403" w:author="Phan Đình Duy" w:date="2020-06-18T14:49:00Z"/>
                <w:rFonts w:ascii="Times New Roman" w:hAnsi="Times New Roman" w:cs="Times New Roman"/>
                <w:sz w:val="26"/>
                <w:szCs w:val="26"/>
              </w:rPr>
            </w:pPr>
            <w:ins w:id="404" w:author="Phan Đình Duy" w:date="2020-06-18T14:49:00Z">
              <w:r w:rsidRPr="003766DF">
                <w:rPr>
                  <w:rFonts w:ascii="Times New Roman" w:hAnsi="Times New Roman" w:cs="Times New Roman"/>
                  <w:sz w:val="26"/>
                  <w:szCs w:val="26"/>
                </w:rPr>
                <w:t>0</w:t>
              </w:r>
            </w:ins>
          </w:p>
        </w:tc>
        <w:tc>
          <w:tcPr>
            <w:tcW w:w="670" w:type="dxa"/>
          </w:tcPr>
          <w:p w14:paraId="1B6CC569" w14:textId="77777777" w:rsidR="003E50F7" w:rsidRPr="003766DF" w:rsidRDefault="003E50F7" w:rsidP="00313124">
            <w:pPr>
              <w:jc w:val="center"/>
              <w:rPr>
                <w:ins w:id="405" w:author="Phan Đình Duy" w:date="2020-06-18T14:49:00Z"/>
                <w:rFonts w:ascii="Times New Roman" w:hAnsi="Times New Roman" w:cs="Times New Roman"/>
                <w:sz w:val="26"/>
                <w:szCs w:val="26"/>
              </w:rPr>
            </w:pPr>
            <w:ins w:id="406" w:author="Phan Đình Duy" w:date="2020-06-18T14:49:00Z">
              <w:r w:rsidRPr="003766DF">
                <w:rPr>
                  <w:rFonts w:ascii="Times New Roman" w:hAnsi="Times New Roman" w:cs="Times New Roman"/>
                  <w:sz w:val="26"/>
                  <w:szCs w:val="26"/>
                </w:rPr>
                <w:t>0</w:t>
              </w:r>
            </w:ins>
          </w:p>
        </w:tc>
        <w:tc>
          <w:tcPr>
            <w:tcW w:w="670" w:type="dxa"/>
          </w:tcPr>
          <w:p w14:paraId="36DE19A6" w14:textId="77777777" w:rsidR="003E50F7" w:rsidRPr="003766DF" w:rsidRDefault="003E50F7" w:rsidP="00313124">
            <w:pPr>
              <w:jc w:val="center"/>
              <w:rPr>
                <w:ins w:id="407" w:author="Phan Đình Duy" w:date="2020-06-18T14:49:00Z"/>
                <w:rFonts w:ascii="Times New Roman" w:hAnsi="Times New Roman" w:cs="Times New Roman"/>
                <w:sz w:val="26"/>
                <w:szCs w:val="26"/>
              </w:rPr>
            </w:pPr>
            <w:ins w:id="408" w:author="Phan Đình Duy" w:date="2020-06-18T14:49:00Z">
              <w:r w:rsidRPr="003766DF">
                <w:rPr>
                  <w:rFonts w:ascii="Times New Roman" w:hAnsi="Times New Roman" w:cs="Times New Roman"/>
                  <w:sz w:val="26"/>
                  <w:szCs w:val="26"/>
                </w:rPr>
                <w:t>2</w:t>
              </w:r>
            </w:ins>
          </w:p>
        </w:tc>
        <w:tc>
          <w:tcPr>
            <w:tcW w:w="670" w:type="dxa"/>
          </w:tcPr>
          <w:p w14:paraId="018ABA3E" w14:textId="77777777" w:rsidR="003E50F7" w:rsidRPr="003766DF" w:rsidRDefault="003E50F7" w:rsidP="00313124">
            <w:pPr>
              <w:jc w:val="center"/>
              <w:rPr>
                <w:ins w:id="409" w:author="Phan Đình Duy" w:date="2020-06-18T14:49:00Z"/>
                <w:rFonts w:ascii="Times New Roman" w:hAnsi="Times New Roman" w:cs="Times New Roman"/>
                <w:sz w:val="26"/>
                <w:szCs w:val="26"/>
              </w:rPr>
            </w:pPr>
            <w:ins w:id="410" w:author="Phan Đình Duy" w:date="2020-06-18T14:49:00Z">
              <w:r w:rsidRPr="003766DF">
                <w:rPr>
                  <w:rFonts w:ascii="Times New Roman" w:hAnsi="Times New Roman" w:cs="Times New Roman"/>
                  <w:sz w:val="26"/>
                  <w:szCs w:val="26"/>
                </w:rPr>
                <w:t>7</w:t>
              </w:r>
            </w:ins>
          </w:p>
        </w:tc>
        <w:tc>
          <w:tcPr>
            <w:tcW w:w="670" w:type="dxa"/>
          </w:tcPr>
          <w:p w14:paraId="42179432" w14:textId="77777777" w:rsidR="003E50F7" w:rsidRPr="003766DF" w:rsidRDefault="003E50F7" w:rsidP="00313124">
            <w:pPr>
              <w:jc w:val="center"/>
              <w:rPr>
                <w:ins w:id="411" w:author="Phan Đình Duy" w:date="2020-06-18T14:49:00Z"/>
                <w:rFonts w:ascii="Times New Roman" w:hAnsi="Times New Roman" w:cs="Times New Roman"/>
                <w:sz w:val="26"/>
                <w:szCs w:val="26"/>
              </w:rPr>
            </w:pPr>
            <w:ins w:id="412" w:author="Phan Đình Duy" w:date="2020-06-18T14:49:00Z">
              <w:r w:rsidRPr="003766DF">
                <w:rPr>
                  <w:rFonts w:ascii="Times New Roman" w:hAnsi="Times New Roman" w:cs="Times New Roman"/>
                  <w:sz w:val="26"/>
                  <w:szCs w:val="26"/>
                </w:rPr>
                <w:t>5</w:t>
              </w:r>
            </w:ins>
          </w:p>
        </w:tc>
        <w:tc>
          <w:tcPr>
            <w:tcW w:w="670" w:type="dxa"/>
          </w:tcPr>
          <w:p w14:paraId="1D9D1A6F" w14:textId="77777777" w:rsidR="003E50F7" w:rsidRPr="003766DF" w:rsidRDefault="003E50F7" w:rsidP="00313124">
            <w:pPr>
              <w:jc w:val="center"/>
              <w:rPr>
                <w:ins w:id="413" w:author="Phan Đình Duy" w:date="2020-06-18T14:49:00Z"/>
                <w:rFonts w:ascii="Times New Roman" w:hAnsi="Times New Roman" w:cs="Times New Roman"/>
                <w:sz w:val="26"/>
                <w:szCs w:val="26"/>
              </w:rPr>
            </w:pPr>
            <w:ins w:id="414" w:author="Phan Đình Duy" w:date="2020-06-18T14:49:00Z">
              <w:r w:rsidRPr="003766DF">
                <w:rPr>
                  <w:rFonts w:ascii="Times New Roman" w:hAnsi="Times New Roman" w:cs="Times New Roman"/>
                  <w:sz w:val="26"/>
                  <w:szCs w:val="26"/>
                </w:rPr>
                <w:t>0</w:t>
              </w:r>
            </w:ins>
          </w:p>
        </w:tc>
      </w:tr>
      <w:tr w:rsidR="003E50F7" w:rsidRPr="003766DF" w14:paraId="550F97AA" w14:textId="77777777" w:rsidTr="00313124">
        <w:trPr>
          <w:ins w:id="415" w:author="Phan Đình Duy" w:date="2020-06-18T14:49:00Z"/>
        </w:trPr>
        <w:tc>
          <w:tcPr>
            <w:tcW w:w="889" w:type="dxa"/>
          </w:tcPr>
          <w:p w14:paraId="738C632A" w14:textId="77777777" w:rsidR="003E50F7" w:rsidRPr="003766DF" w:rsidRDefault="003E50F7" w:rsidP="00313124">
            <w:pPr>
              <w:jc w:val="center"/>
              <w:rPr>
                <w:ins w:id="416" w:author="Phan Đình Duy" w:date="2020-06-18T14:49:00Z"/>
                <w:rFonts w:ascii="Times New Roman" w:hAnsi="Times New Roman" w:cs="Times New Roman"/>
                <w:sz w:val="26"/>
                <w:szCs w:val="26"/>
              </w:rPr>
            </w:pPr>
            <w:ins w:id="417" w:author="Phan Đình Duy" w:date="2020-06-18T14:49:00Z">
              <w:r w:rsidRPr="003766DF">
                <w:rPr>
                  <w:rFonts w:ascii="Times New Roman" w:hAnsi="Times New Roman" w:cs="Times New Roman"/>
                  <w:sz w:val="26"/>
                  <w:szCs w:val="26"/>
                </w:rPr>
                <w:t>P3</w:t>
              </w:r>
            </w:ins>
          </w:p>
        </w:tc>
        <w:tc>
          <w:tcPr>
            <w:tcW w:w="694" w:type="dxa"/>
          </w:tcPr>
          <w:p w14:paraId="6BC544A1" w14:textId="77777777" w:rsidR="003E50F7" w:rsidRPr="003766DF" w:rsidRDefault="003E50F7" w:rsidP="00313124">
            <w:pPr>
              <w:jc w:val="center"/>
              <w:rPr>
                <w:ins w:id="418" w:author="Phan Đình Duy" w:date="2020-06-18T14:49:00Z"/>
                <w:rFonts w:ascii="Times New Roman" w:hAnsi="Times New Roman" w:cs="Times New Roman"/>
                <w:sz w:val="26"/>
                <w:szCs w:val="26"/>
              </w:rPr>
            </w:pPr>
            <w:ins w:id="419" w:author="Phan Đình Duy" w:date="2020-06-18T14:49:00Z">
              <w:r w:rsidRPr="003766DF">
                <w:rPr>
                  <w:rFonts w:ascii="Times New Roman" w:hAnsi="Times New Roman" w:cs="Times New Roman"/>
                  <w:sz w:val="26"/>
                  <w:szCs w:val="26"/>
                </w:rPr>
                <w:t>0</w:t>
              </w:r>
            </w:ins>
          </w:p>
        </w:tc>
        <w:tc>
          <w:tcPr>
            <w:tcW w:w="694" w:type="dxa"/>
          </w:tcPr>
          <w:p w14:paraId="09E6D6CB" w14:textId="77777777" w:rsidR="003E50F7" w:rsidRPr="003766DF" w:rsidRDefault="003E50F7" w:rsidP="00313124">
            <w:pPr>
              <w:jc w:val="center"/>
              <w:rPr>
                <w:ins w:id="420" w:author="Phan Đình Duy" w:date="2020-06-18T14:49:00Z"/>
                <w:rFonts w:ascii="Times New Roman" w:hAnsi="Times New Roman" w:cs="Times New Roman"/>
                <w:sz w:val="26"/>
                <w:szCs w:val="26"/>
              </w:rPr>
            </w:pPr>
            <w:ins w:id="421" w:author="Phan Đình Duy" w:date="2020-06-18T14:49:00Z">
              <w:r w:rsidRPr="003766DF">
                <w:rPr>
                  <w:rFonts w:ascii="Times New Roman" w:hAnsi="Times New Roman" w:cs="Times New Roman"/>
                  <w:sz w:val="26"/>
                  <w:szCs w:val="26"/>
                </w:rPr>
                <w:t>0</w:t>
              </w:r>
            </w:ins>
          </w:p>
        </w:tc>
        <w:tc>
          <w:tcPr>
            <w:tcW w:w="683" w:type="dxa"/>
          </w:tcPr>
          <w:p w14:paraId="77CAD86C" w14:textId="77777777" w:rsidR="003E50F7" w:rsidRPr="003766DF" w:rsidRDefault="003E50F7" w:rsidP="00313124">
            <w:pPr>
              <w:jc w:val="center"/>
              <w:rPr>
                <w:ins w:id="422" w:author="Phan Đình Duy" w:date="2020-06-18T14:49:00Z"/>
                <w:rFonts w:ascii="Times New Roman" w:hAnsi="Times New Roman" w:cs="Times New Roman"/>
                <w:sz w:val="26"/>
                <w:szCs w:val="26"/>
              </w:rPr>
            </w:pPr>
            <w:ins w:id="423" w:author="Phan Đình Duy" w:date="2020-06-18T14:49:00Z">
              <w:r w:rsidRPr="003766DF">
                <w:rPr>
                  <w:rFonts w:ascii="Times New Roman" w:hAnsi="Times New Roman" w:cs="Times New Roman"/>
                  <w:sz w:val="26"/>
                  <w:szCs w:val="26"/>
                </w:rPr>
                <w:t>3</w:t>
              </w:r>
            </w:ins>
          </w:p>
        </w:tc>
        <w:tc>
          <w:tcPr>
            <w:tcW w:w="670" w:type="dxa"/>
          </w:tcPr>
          <w:p w14:paraId="3BDDADA8" w14:textId="77777777" w:rsidR="003E50F7" w:rsidRPr="003766DF" w:rsidRDefault="003E50F7" w:rsidP="00313124">
            <w:pPr>
              <w:jc w:val="center"/>
              <w:rPr>
                <w:ins w:id="424" w:author="Phan Đình Duy" w:date="2020-06-18T14:49:00Z"/>
                <w:rFonts w:ascii="Times New Roman" w:hAnsi="Times New Roman" w:cs="Times New Roman"/>
                <w:sz w:val="26"/>
                <w:szCs w:val="26"/>
              </w:rPr>
            </w:pPr>
            <w:ins w:id="425" w:author="Phan Đình Duy" w:date="2020-06-18T14:49:00Z">
              <w:r w:rsidRPr="003766DF">
                <w:rPr>
                  <w:rFonts w:ascii="Times New Roman" w:hAnsi="Times New Roman" w:cs="Times New Roman"/>
                  <w:sz w:val="26"/>
                  <w:szCs w:val="26"/>
                </w:rPr>
                <w:t>4</w:t>
              </w:r>
            </w:ins>
          </w:p>
        </w:tc>
        <w:tc>
          <w:tcPr>
            <w:tcW w:w="670" w:type="dxa"/>
          </w:tcPr>
          <w:p w14:paraId="425BDAC6" w14:textId="77777777" w:rsidR="003E50F7" w:rsidRPr="003766DF" w:rsidRDefault="003E50F7" w:rsidP="00313124">
            <w:pPr>
              <w:jc w:val="center"/>
              <w:rPr>
                <w:ins w:id="426" w:author="Phan Đình Duy" w:date="2020-06-18T14:49:00Z"/>
                <w:rFonts w:ascii="Times New Roman" w:hAnsi="Times New Roman" w:cs="Times New Roman"/>
                <w:sz w:val="26"/>
                <w:szCs w:val="26"/>
              </w:rPr>
            </w:pPr>
            <w:ins w:id="427" w:author="Phan Đình Duy" w:date="2020-06-18T14:49:00Z">
              <w:r w:rsidRPr="003766DF">
                <w:rPr>
                  <w:rFonts w:ascii="Times New Roman" w:hAnsi="Times New Roman" w:cs="Times New Roman"/>
                  <w:sz w:val="26"/>
                  <w:szCs w:val="26"/>
                </w:rPr>
                <w:t>6</w:t>
              </w:r>
            </w:ins>
          </w:p>
        </w:tc>
        <w:tc>
          <w:tcPr>
            <w:tcW w:w="670" w:type="dxa"/>
          </w:tcPr>
          <w:p w14:paraId="58E4C87A" w14:textId="77777777" w:rsidR="003E50F7" w:rsidRPr="003766DF" w:rsidRDefault="003E50F7" w:rsidP="00313124">
            <w:pPr>
              <w:jc w:val="center"/>
              <w:rPr>
                <w:ins w:id="428" w:author="Phan Đình Duy" w:date="2020-06-18T14:49:00Z"/>
                <w:rFonts w:ascii="Times New Roman" w:hAnsi="Times New Roman" w:cs="Times New Roman"/>
                <w:sz w:val="26"/>
                <w:szCs w:val="26"/>
              </w:rPr>
            </w:pPr>
            <w:ins w:id="429" w:author="Phan Đình Duy" w:date="2020-06-18T14:49:00Z">
              <w:r w:rsidRPr="003766DF">
                <w:rPr>
                  <w:rFonts w:ascii="Times New Roman" w:hAnsi="Times New Roman" w:cs="Times New Roman"/>
                  <w:sz w:val="26"/>
                  <w:szCs w:val="26"/>
                </w:rPr>
                <w:t>6</w:t>
              </w:r>
            </w:ins>
          </w:p>
        </w:tc>
        <w:tc>
          <w:tcPr>
            <w:tcW w:w="670" w:type="dxa"/>
          </w:tcPr>
          <w:p w14:paraId="5BEBD566" w14:textId="77777777" w:rsidR="003E50F7" w:rsidRPr="003766DF" w:rsidRDefault="003E50F7" w:rsidP="00313124">
            <w:pPr>
              <w:jc w:val="center"/>
              <w:rPr>
                <w:ins w:id="430" w:author="Phan Đình Duy" w:date="2020-06-18T14:49:00Z"/>
                <w:rFonts w:ascii="Times New Roman" w:hAnsi="Times New Roman" w:cs="Times New Roman"/>
                <w:sz w:val="26"/>
                <w:szCs w:val="26"/>
              </w:rPr>
            </w:pPr>
            <w:ins w:id="431" w:author="Phan Đình Duy" w:date="2020-06-18T14:49:00Z">
              <w:r w:rsidRPr="003766DF">
                <w:rPr>
                  <w:rFonts w:ascii="Times New Roman" w:hAnsi="Times New Roman" w:cs="Times New Roman"/>
                  <w:sz w:val="26"/>
                  <w:szCs w:val="26"/>
                </w:rPr>
                <w:t>5</w:t>
              </w:r>
            </w:ins>
          </w:p>
        </w:tc>
        <w:tc>
          <w:tcPr>
            <w:tcW w:w="670" w:type="dxa"/>
          </w:tcPr>
          <w:p w14:paraId="0166852C" w14:textId="77777777" w:rsidR="003E50F7" w:rsidRPr="003766DF" w:rsidRDefault="003E50F7" w:rsidP="00313124">
            <w:pPr>
              <w:jc w:val="center"/>
              <w:rPr>
                <w:ins w:id="432" w:author="Phan Đình Duy" w:date="2020-06-18T14:49:00Z"/>
                <w:rFonts w:ascii="Times New Roman" w:hAnsi="Times New Roman" w:cs="Times New Roman"/>
                <w:sz w:val="26"/>
                <w:szCs w:val="26"/>
              </w:rPr>
            </w:pPr>
            <w:ins w:id="433" w:author="Phan Đình Duy" w:date="2020-06-18T14:49:00Z">
              <w:r w:rsidRPr="003766DF">
                <w:rPr>
                  <w:rFonts w:ascii="Times New Roman" w:hAnsi="Times New Roman" w:cs="Times New Roman"/>
                  <w:sz w:val="26"/>
                  <w:szCs w:val="26"/>
                </w:rPr>
                <w:t>6</w:t>
              </w:r>
            </w:ins>
          </w:p>
        </w:tc>
      </w:tr>
      <w:tr w:rsidR="003E50F7" w:rsidRPr="003766DF" w14:paraId="1AEE6748" w14:textId="77777777" w:rsidTr="00313124">
        <w:trPr>
          <w:ins w:id="434" w:author="Phan Đình Duy" w:date="2020-06-18T14:49:00Z"/>
        </w:trPr>
        <w:tc>
          <w:tcPr>
            <w:tcW w:w="889" w:type="dxa"/>
          </w:tcPr>
          <w:p w14:paraId="523A34D1" w14:textId="77777777" w:rsidR="003E50F7" w:rsidRPr="003766DF" w:rsidRDefault="003E50F7" w:rsidP="00313124">
            <w:pPr>
              <w:jc w:val="center"/>
              <w:rPr>
                <w:ins w:id="435" w:author="Phan Đình Duy" w:date="2020-06-18T14:49:00Z"/>
                <w:rFonts w:ascii="Times New Roman" w:hAnsi="Times New Roman" w:cs="Times New Roman"/>
                <w:sz w:val="26"/>
                <w:szCs w:val="26"/>
              </w:rPr>
            </w:pPr>
            <w:ins w:id="436" w:author="Phan Đình Duy" w:date="2020-06-18T14:49:00Z">
              <w:r w:rsidRPr="003766DF">
                <w:rPr>
                  <w:rFonts w:ascii="Times New Roman" w:hAnsi="Times New Roman" w:cs="Times New Roman"/>
                  <w:sz w:val="26"/>
                  <w:szCs w:val="26"/>
                </w:rPr>
                <w:t>P4</w:t>
              </w:r>
            </w:ins>
          </w:p>
        </w:tc>
        <w:tc>
          <w:tcPr>
            <w:tcW w:w="694" w:type="dxa"/>
          </w:tcPr>
          <w:p w14:paraId="1E0915FC" w14:textId="77777777" w:rsidR="003E50F7" w:rsidRPr="003766DF" w:rsidRDefault="003E50F7" w:rsidP="00313124">
            <w:pPr>
              <w:jc w:val="center"/>
              <w:rPr>
                <w:ins w:id="437" w:author="Phan Đình Duy" w:date="2020-06-18T14:49:00Z"/>
                <w:rFonts w:ascii="Times New Roman" w:hAnsi="Times New Roman" w:cs="Times New Roman"/>
                <w:sz w:val="26"/>
                <w:szCs w:val="26"/>
              </w:rPr>
            </w:pPr>
            <w:ins w:id="438" w:author="Phan Đình Duy" w:date="2020-06-18T14:49:00Z">
              <w:r w:rsidRPr="003766DF">
                <w:rPr>
                  <w:rFonts w:ascii="Times New Roman" w:hAnsi="Times New Roman" w:cs="Times New Roman"/>
                  <w:sz w:val="26"/>
                  <w:szCs w:val="26"/>
                </w:rPr>
                <w:t>2</w:t>
              </w:r>
            </w:ins>
          </w:p>
        </w:tc>
        <w:tc>
          <w:tcPr>
            <w:tcW w:w="694" w:type="dxa"/>
          </w:tcPr>
          <w:p w14:paraId="5D9D3924" w14:textId="77777777" w:rsidR="003E50F7" w:rsidRPr="003766DF" w:rsidRDefault="003E50F7" w:rsidP="00313124">
            <w:pPr>
              <w:jc w:val="center"/>
              <w:rPr>
                <w:ins w:id="439" w:author="Phan Đình Duy" w:date="2020-06-18T14:49:00Z"/>
                <w:rFonts w:ascii="Times New Roman" w:hAnsi="Times New Roman" w:cs="Times New Roman"/>
                <w:sz w:val="26"/>
                <w:szCs w:val="26"/>
              </w:rPr>
            </w:pPr>
            <w:ins w:id="440" w:author="Phan Đình Duy" w:date="2020-06-18T14:49:00Z">
              <w:r w:rsidRPr="003766DF">
                <w:rPr>
                  <w:rFonts w:ascii="Times New Roman" w:hAnsi="Times New Roman" w:cs="Times New Roman"/>
                  <w:sz w:val="26"/>
                  <w:szCs w:val="26"/>
                </w:rPr>
                <w:t>3</w:t>
              </w:r>
            </w:ins>
          </w:p>
        </w:tc>
        <w:tc>
          <w:tcPr>
            <w:tcW w:w="683" w:type="dxa"/>
          </w:tcPr>
          <w:p w14:paraId="73A5F6B0" w14:textId="77777777" w:rsidR="003E50F7" w:rsidRPr="003766DF" w:rsidRDefault="003E50F7" w:rsidP="00313124">
            <w:pPr>
              <w:jc w:val="center"/>
              <w:rPr>
                <w:ins w:id="441" w:author="Phan Đình Duy" w:date="2020-06-18T14:49:00Z"/>
                <w:rFonts w:ascii="Times New Roman" w:hAnsi="Times New Roman" w:cs="Times New Roman"/>
                <w:sz w:val="26"/>
                <w:szCs w:val="26"/>
              </w:rPr>
            </w:pPr>
            <w:ins w:id="442" w:author="Phan Đình Duy" w:date="2020-06-18T14:49:00Z">
              <w:r w:rsidRPr="003766DF">
                <w:rPr>
                  <w:rFonts w:ascii="Times New Roman" w:hAnsi="Times New Roman" w:cs="Times New Roman"/>
                  <w:sz w:val="26"/>
                  <w:szCs w:val="26"/>
                </w:rPr>
                <w:t>5</w:t>
              </w:r>
            </w:ins>
          </w:p>
        </w:tc>
        <w:tc>
          <w:tcPr>
            <w:tcW w:w="670" w:type="dxa"/>
          </w:tcPr>
          <w:p w14:paraId="40F5AB42" w14:textId="77777777" w:rsidR="003E50F7" w:rsidRPr="003766DF" w:rsidRDefault="003E50F7" w:rsidP="00313124">
            <w:pPr>
              <w:jc w:val="center"/>
              <w:rPr>
                <w:ins w:id="443" w:author="Phan Đình Duy" w:date="2020-06-18T14:49:00Z"/>
                <w:rFonts w:ascii="Times New Roman" w:hAnsi="Times New Roman" w:cs="Times New Roman"/>
                <w:sz w:val="26"/>
                <w:szCs w:val="26"/>
              </w:rPr>
            </w:pPr>
            <w:ins w:id="444" w:author="Phan Đình Duy" w:date="2020-06-18T14:49:00Z">
              <w:r w:rsidRPr="003766DF">
                <w:rPr>
                  <w:rFonts w:ascii="Times New Roman" w:hAnsi="Times New Roman" w:cs="Times New Roman"/>
                  <w:sz w:val="26"/>
                  <w:szCs w:val="26"/>
                </w:rPr>
                <w:t>4</w:t>
              </w:r>
            </w:ins>
          </w:p>
        </w:tc>
        <w:tc>
          <w:tcPr>
            <w:tcW w:w="670" w:type="dxa"/>
          </w:tcPr>
          <w:p w14:paraId="2BB7DD6B" w14:textId="77777777" w:rsidR="003E50F7" w:rsidRPr="003766DF" w:rsidRDefault="003E50F7" w:rsidP="00313124">
            <w:pPr>
              <w:jc w:val="center"/>
              <w:rPr>
                <w:ins w:id="445" w:author="Phan Đình Duy" w:date="2020-06-18T14:49:00Z"/>
                <w:rFonts w:ascii="Times New Roman" w:hAnsi="Times New Roman" w:cs="Times New Roman"/>
                <w:sz w:val="26"/>
                <w:szCs w:val="26"/>
              </w:rPr>
            </w:pPr>
            <w:ins w:id="446" w:author="Phan Đình Duy" w:date="2020-06-18T14:49:00Z">
              <w:r w:rsidRPr="00ED7632">
                <w:rPr>
                  <w:rFonts w:ascii="Times New Roman" w:hAnsi="Times New Roman" w:cs="Times New Roman"/>
                  <w:sz w:val="26"/>
                  <w:szCs w:val="26"/>
                </w:rPr>
                <w:t>3</w:t>
              </w:r>
            </w:ins>
          </w:p>
        </w:tc>
        <w:tc>
          <w:tcPr>
            <w:tcW w:w="670" w:type="dxa"/>
          </w:tcPr>
          <w:p w14:paraId="47B60E90" w14:textId="77777777" w:rsidR="003E50F7" w:rsidRPr="003766DF" w:rsidRDefault="003E50F7" w:rsidP="00313124">
            <w:pPr>
              <w:jc w:val="center"/>
              <w:rPr>
                <w:ins w:id="447" w:author="Phan Đình Duy" w:date="2020-06-18T14:49:00Z"/>
                <w:rFonts w:ascii="Times New Roman" w:hAnsi="Times New Roman" w:cs="Times New Roman"/>
                <w:sz w:val="26"/>
                <w:szCs w:val="26"/>
              </w:rPr>
            </w:pPr>
            <w:ins w:id="448" w:author="Phan Đình Duy" w:date="2020-06-18T14:49:00Z">
              <w:r w:rsidRPr="003766DF">
                <w:rPr>
                  <w:rFonts w:ascii="Times New Roman" w:hAnsi="Times New Roman" w:cs="Times New Roman"/>
                  <w:sz w:val="26"/>
                  <w:szCs w:val="26"/>
                </w:rPr>
                <w:t>3</w:t>
              </w:r>
            </w:ins>
          </w:p>
        </w:tc>
        <w:tc>
          <w:tcPr>
            <w:tcW w:w="670" w:type="dxa"/>
          </w:tcPr>
          <w:p w14:paraId="2E598919" w14:textId="77777777" w:rsidR="003E50F7" w:rsidRPr="003766DF" w:rsidRDefault="003E50F7" w:rsidP="00313124">
            <w:pPr>
              <w:jc w:val="center"/>
              <w:rPr>
                <w:ins w:id="449" w:author="Phan Đình Duy" w:date="2020-06-18T14:49:00Z"/>
                <w:rFonts w:ascii="Times New Roman" w:hAnsi="Times New Roman" w:cs="Times New Roman"/>
                <w:sz w:val="26"/>
                <w:szCs w:val="26"/>
              </w:rPr>
            </w:pPr>
            <w:ins w:id="450" w:author="Phan Đình Duy" w:date="2020-06-18T14:49:00Z">
              <w:r w:rsidRPr="003766DF">
                <w:rPr>
                  <w:rFonts w:ascii="Times New Roman" w:hAnsi="Times New Roman" w:cs="Times New Roman"/>
                  <w:sz w:val="26"/>
                  <w:szCs w:val="26"/>
                </w:rPr>
                <w:t>5</w:t>
              </w:r>
            </w:ins>
          </w:p>
        </w:tc>
        <w:tc>
          <w:tcPr>
            <w:tcW w:w="670" w:type="dxa"/>
          </w:tcPr>
          <w:p w14:paraId="3BED554E" w14:textId="77777777" w:rsidR="003E50F7" w:rsidRPr="003766DF" w:rsidRDefault="003E50F7" w:rsidP="00313124">
            <w:pPr>
              <w:jc w:val="center"/>
              <w:rPr>
                <w:ins w:id="451" w:author="Phan Đình Duy" w:date="2020-06-18T14:49:00Z"/>
                <w:rFonts w:ascii="Times New Roman" w:hAnsi="Times New Roman" w:cs="Times New Roman"/>
                <w:sz w:val="26"/>
                <w:szCs w:val="26"/>
              </w:rPr>
            </w:pPr>
            <w:ins w:id="452" w:author="Phan Đình Duy" w:date="2020-06-18T14:49:00Z">
              <w:r w:rsidRPr="003766DF">
                <w:rPr>
                  <w:rFonts w:ascii="Times New Roman" w:hAnsi="Times New Roman" w:cs="Times New Roman"/>
                  <w:sz w:val="26"/>
                  <w:szCs w:val="26"/>
                </w:rPr>
                <w:t>6</w:t>
              </w:r>
            </w:ins>
          </w:p>
        </w:tc>
      </w:tr>
      <w:tr w:rsidR="003E50F7" w:rsidRPr="003766DF" w14:paraId="12BF332E" w14:textId="77777777" w:rsidTr="00313124">
        <w:trPr>
          <w:ins w:id="453" w:author="Phan Đình Duy" w:date="2020-06-18T14:49:00Z"/>
        </w:trPr>
        <w:tc>
          <w:tcPr>
            <w:tcW w:w="889" w:type="dxa"/>
          </w:tcPr>
          <w:p w14:paraId="46FCF5BF" w14:textId="77777777" w:rsidR="003E50F7" w:rsidRPr="003766DF" w:rsidRDefault="003E50F7" w:rsidP="00313124">
            <w:pPr>
              <w:jc w:val="center"/>
              <w:rPr>
                <w:ins w:id="454" w:author="Phan Đình Duy" w:date="2020-06-18T14:49:00Z"/>
                <w:rFonts w:ascii="Times New Roman" w:hAnsi="Times New Roman" w:cs="Times New Roman"/>
                <w:sz w:val="26"/>
                <w:szCs w:val="26"/>
              </w:rPr>
            </w:pPr>
            <w:ins w:id="455" w:author="Phan Đình Duy" w:date="2020-06-18T14:49:00Z">
              <w:r w:rsidRPr="003766DF">
                <w:rPr>
                  <w:rFonts w:ascii="Times New Roman" w:hAnsi="Times New Roman" w:cs="Times New Roman"/>
                  <w:sz w:val="26"/>
                  <w:szCs w:val="26"/>
                </w:rPr>
                <w:t>P5</w:t>
              </w:r>
            </w:ins>
          </w:p>
        </w:tc>
        <w:tc>
          <w:tcPr>
            <w:tcW w:w="694" w:type="dxa"/>
          </w:tcPr>
          <w:p w14:paraId="716C69E4" w14:textId="77777777" w:rsidR="003E50F7" w:rsidRPr="003766DF" w:rsidRDefault="003E50F7" w:rsidP="00313124">
            <w:pPr>
              <w:jc w:val="center"/>
              <w:rPr>
                <w:ins w:id="456" w:author="Phan Đình Duy" w:date="2020-06-18T14:49:00Z"/>
                <w:rFonts w:ascii="Times New Roman" w:hAnsi="Times New Roman" w:cs="Times New Roman"/>
                <w:sz w:val="26"/>
                <w:szCs w:val="26"/>
              </w:rPr>
            </w:pPr>
            <w:ins w:id="457" w:author="Phan Đình Duy" w:date="2020-06-18T14:49:00Z">
              <w:r w:rsidRPr="003766DF">
                <w:rPr>
                  <w:rFonts w:ascii="Times New Roman" w:hAnsi="Times New Roman" w:cs="Times New Roman"/>
                  <w:sz w:val="26"/>
                  <w:szCs w:val="26"/>
                </w:rPr>
                <w:t>0</w:t>
              </w:r>
            </w:ins>
          </w:p>
        </w:tc>
        <w:tc>
          <w:tcPr>
            <w:tcW w:w="694" w:type="dxa"/>
          </w:tcPr>
          <w:p w14:paraId="672730EF" w14:textId="77777777" w:rsidR="003E50F7" w:rsidRPr="003766DF" w:rsidRDefault="003E50F7" w:rsidP="00313124">
            <w:pPr>
              <w:jc w:val="center"/>
              <w:rPr>
                <w:ins w:id="458" w:author="Phan Đình Duy" w:date="2020-06-18T14:49:00Z"/>
                <w:rFonts w:ascii="Times New Roman" w:hAnsi="Times New Roman" w:cs="Times New Roman"/>
                <w:sz w:val="26"/>
                <w:szCs w:val="26"/>
              </w:rPr>
            </w:pPr>
            <w:ins w:id="459" w:author="Phan Đình Duy" w:date="2020-06-18T14:49:00Z">
              <w:r w:rsidRPr="003766DF">
                <w:rPr>
                  <w:rFonts w:ascii="Times New Roman" w:hAnsi="Times New Roman" w:cs="Times New Roman"/>
                  <w:sz w:val="26"/>
                  <w:szCs w:val="26"/>
                </w:rPr>
                <w:t>3</w:t>
              </w:r>
            </w:ins>
          </w:p>
        </w:tc>
        <w:tc>
          <w:tcPr>
            <w:tcW w:w="683" w:type="dxa"/>
          </w:tcPr>
          <w:p w14:paraId="658D2A3F" w14:textId="77777777" w:rsidR="003E50F7" w:rsidRPr="003766DF" w:rsidRDefault="003E50F7" w:rsidP="00313124">
            <w:pPr>
              <w:jc w:val="center"/>
              <w:rPr>
                <w:ins w:id="460" w:author="Phan Đình Duy" w:date="2020-06-18T14:49:00Z"/>
                <w:rFonts w:ascii="Times New Roman" w:hAnsi="Times New Roman" w:cs="Times New Roman"/>
                <w:sz w:val="26"/>
                <w:szCs w:val="26"/>
              </w:rPr>
            </w:pPr>
            <w:ins w:id="461" w:author="Phan Đình Duy" w:date="2020-06-18T14:49:00Z">
              <w:r w:rsidRPr="003766DF">
                <w:rPr>
                  <w:rFonts w:ascii="Times New Roman" w:hAnsi="Times New Roman" w:cs="Times New Roman"/>
                  <w:sz w:val="26"/>
                  <w:szCs w:val="26"/>
                </w:rPr>
                <w:t>3</w:t>
              </w:r>
            </w:ins>
          </w:p>
        </w:tc>
        <w:tc>
          <w:tcPr>
            <w:tcW w:w="670" w:type="dxa"/>
          </w:tcPr>
          <w:p w14:paraId="739AA287" w14:textId="77777777" w:rsidR="003E50F7" w:rsidRPr="003766DF" w:rsidRDefault="003E50F7" w:rsidP="00313124">
            <w:pPr>
              <w:jc w:val="center"/>
              <w:rPr>
                <w:ins w:id="462" w:author="Phan Đình Duy" w:date="2020-06-18T14:49:00Z"/>
                <w:rFonts w:ascii="Times New Roman" w:hAnsi="Times New Roman" w:cs="Times New Roman"/>
                <w:sz w:val="26"/>
                <w:szCs w:val="26"/>
              </w:rPr>
            </w:pPr>
            <w:ins w:id="463" w:author="Phan Đình Duy" w:date="2020-06-18T14:49:00Z">
              <w:r w:rsidRPr="003766DF">
                <w:rPr>
                  <w:rFonts w:ascii="Times New Roman" w:hAnsi="Times New Roman" w:cs="Times New Roman"/>
                  <w:sz w:val="26"/>
                  <w:szCs w:val="26"/>
                </w:rPr>
                <w:t>2</w:t>
              </w:r>
            </w:ins>
          </w:p>
        </w:tc>
        <w:tc>
          <w:tcPr>
            <w:tcW w:w="670" w:type="dxa"/>
          </w:tcPr>
          <w:p w14:paraId="0E5A079D" w14:textId="77777777" w:rsidR="003E50F7" w:rsidRPr="003766DF" w:rsidRDefault="003E50F7" w:rsidP="00313124">
            <w:pPr>
              <w:jc w:val="center"/>
              <w:rPr>
                <w:ins w:id="464" w:author="Phan Đình Duy" w:date="2020-06-18T14:49:00Z"/>
                <w:rFonts w:ascii="Times New Roman" w:hAnsi="Times New Roman" w:cs="Times New Roman"/>
                <w:sz w:val="26"/>
                <w:szCs w:val="26"/>
              </w:rPr>
            </w:pPr>
            <w:ins w:id="465" w:author="Phan Đình Duy" w:date="2020-06-18T14:49:00Z">
              <w:r w:rsidRPr="003766DF">
                <w:rPr>
                  <w:rFonts w:ascii="Times New Roman" w:hAnsi="Times New Roman" w:cs="Times New Roman"/>
                  <w:sz w:val="26"/>
                  <w:szCs w:val="26"/>
                </w:rPr>
                <w:t>0</w:t>
              </w:r>
            </w:ins>
          </w:p>
        </w:tc>
        <w:tc>
          <w:tcPr>
            <w:tcW w:w="670" w:type="dxa"/>
          </w:tcPr>
          <w:p w14:paraId="2EE2BB2C" w14:textId="77777777" w:rsidR="003E50F7" w:rsidRPr="003766DF" w:rsidRDefault="003E50F7" w:rsidP="00313124">
            <w:pPr>
              <w:jc w:val="center"/>
              <w:rPr>
                <w:ins w:id="466" w:author="Phan Đình Duy" w:date="2020-06-18T14:49:00Z"/>
                <w:rFonts w:ascii="Times New Roman" w:hAnsi="Times New Roman" w:cs="Times New Roman"/>
                <w:sz w:val="26"/>
                <w:szCs w:val="26"/>
              </w:rPr>
            </w:pPr>
            <w:ins w:id="467" w:author="Phan Đình Duy" w:date="2020-06-18T14:49:00Z">
              <w:r w:rsidRPr="003766DF">
                <w:rPr>
                  <w:rFonts w:ascii="Times New Roman" w:hAnsi="Times New Roman" w:cs="Times New Roman"/>
                  <w:sz w:val="26"/>
                  <w:szCs w:val="26"/>
                </w:rPr>
                <w:t>6</w:t>
              </w:r>
            </w:ins>
          </w:p>
        </w:tc>
        <w:tc>
          <w:tcPr>
            <w:tcW w:w="670" w:type="dxa"/>
          </w:tcPr>
          <w:p w14:paraId="4B33561C" w14:textId="77777777" w:rsidR="003E50F7" w:rsidRPr="003766DF" w:rsidRDefault="003E50F7" w:rsidP="00313124">
            <w:pPr>
              <w:jc w:val="center"/>
              <w:rPr>
                <w:ins w:id="468" w:author="Phan Đình Duy" w:date="2020-06-18T14:49:00Z"/>
                <w:rFonts w:ascii="Times New Roman" w:hAnsi="Times New Roman" w:cs="Times New Roman"/>
                <w:sz w:val="26"/>
                <w:szCs w:val="26"/>
              </w:rPr>
            </w:pPr>
            <w:ins w:id="469" w:author="Phan Đình Duy" w:date="2020-06-18T14:49:00Z">
              <w:r w:rsidRPr="003766DF">
                <w:rPr>
                  <w:rFonts w:ascii="Times New Roman" w:hAnsi="Times New Roman" w:cs="Times New Roman"/>
                  <w:sz w:val="26"/>
                  <w:szCs w:val="26"/>
                </w:rPr>
                <w:t>5</w:t>
              </w:r>
            </w:ins>
          </w:p>
        </w:tc>
        <w:tc>
          <w:tcPr>
            <w:tcW w:w="670" w:type="dxa"/>
          </w:tcPr>
          <w:p w14:paraId="0B7B42D2" w14:textId="77777777" w:rsidR="003E50F7" w:rsidRPr="003766DF" w:rsidRDefault="003E50F7" w:rsidP="00313124">
            <w:pPr>
              <w:jc w:val="center"/>
              <w:rPr>
                <w:ins w:id="470" w:author="Phan Đình Duy" w:date="2020-06-18T14:49:00Z"/>
                <w:rFonts w:ascii="Times New Roman" w:hAnsi="Times New Roman" w:cs="Times New Roman"/>
                <w:sz w:val="26"/>
                <w:szCs w:val="26"/>
              </w:rPr>
            </w:pPr>
            <w:ins w:id="471" w:author="Phan Đình Duy" w:date="2020-06-18T14:49:00Z">
              <w:r w:rsidRPr="003766DF">
                <w:rPr>
                  <w:rFonts w:ascii="Times New Roman" w:hAnsi="Times New Roman" w:cs="Times New Roman"/>
                  <w:sz w:val="26"/>
                  <w:szCs w:val="26"/>
                </w:rPr>
                <w:t>2</w:t>
              </w:r>
            </w:ins>
          </w:p>
        </w:tc>
      </w:tr>
    </w:tbl>
    <w:tbl>
      <w:tblPr>
        <w:tblStyle w:val="TableGrid1"/>
        <w:tblpPr w:leftFromText="180" w:rightFromText="180" w:vertAnchor="text" w:horzAnchor="margin" w:tblpXSpec="right" w:tblpY="-1590"/>
        <w:tblW w:w="0" w:type="auto"/>
        <w:tblLook w:val="04A0" w:firstRow="1" w:lastRow="0" w:firstColumn="1" w:lastColumn="0" w:noHBand="0" w:noVBand="1"/>
      </w:tblPr>
      <w:tblGrid>
        <w:gridCol w:w="583"/>
        <w:gridCol w:w="583"/>
        <w:gridCol w:w="583"/>
        <w:gridCol w:w="583"/>
      </w:tblGrid>
      <w:tr w:rsidR="003E50F7" w:rsidRPr="003766DF" w:rsidDel="002429AD" w14:paraId="4942F231" w14:textId="2EAD31D5" w:rsidTr="00313124">
        <w:trPr>
          <w:ins w:id="472" w:author="Phan Đình Duy" w:date="2020-06-18T14:49:00Z"/>
        </w:trPr>
        <w:tc>
          <w:tcPr>
            <w:tcW w:w="2332" w:type="dxa"/>
            <w:gridSpan w:val="4"/>
          </w:tcPr>
          <w:p w14:paraId="4C1B2ABA" w14:textId="1A2C4058" w:rsidR="003E50F7" w:rsidRPr="003766DF" w:rsidDel="002429AD" w:rsidRDefault="003E50F7" w:rsidP="00313124">
            <w:pPr>
              <w:jc w:val="center"/>
              <w:rPr>
                <w:ins w:id="473" w:author="Phan Đình Duy" w:date="2020-06-18T14:49:00Z"/>
                <w:moveFrom w:id="474" w:author="Nguyễn Thanh Thiện" w:date="2020-06-21T19:30:00Z"/>
                <w:rFonts w:ascii="Times New Roman" w:hAnsi="Times New Roman" w:cs="Times New Roman"/>
                <w:sz w:val="26"/>
                <w:szCs w:val="26"/>
              </w:rPr>
            </w:pPr>
            <w:moveFromRangeStart w:id="475" w:author="Nguyễn Thanh Thiện" w:date="2020-06-21T19:30:00Z" w:name="move43660270"/>
            <w:moveFrom w:id="476" w:author="Nguyễn Thanh Thiện" w:date="2020-06-21T19:30:00Z">
              <w:ins w:id="477" w:author="Phan Đình Duy" w:date="2020-06-18T14:49:00Z">
                <w:r w:rsidRPr="003766DF" w:rsidDel="002429AD">
                  <w:rPr>
                    <w:rFonts w:ascii="Times New Roman" w:hAnsi="Times New Roman" w:cs="Times New Roman"/>
                    <w:sz w:val="26"/>
                    <w:szCs w:val="26"/>
                  </w:rPr>
                  <w:t>Available</w:t>
                </w:r>
              </w:ins>
            </w:moveFrom>
          </w:p>
        </w:tc>
      </w:tr>
      <w:tr w:rsidR="003E50F7" w:rsidRPr="003766DF" w:rsidDel="002429AD" w14:paraId="223E8B98" w14:textId="27F3AE9F" w:rsidTr="00313124">
        <w:trPr>
          <w:ins w:id="478" w:author="Phan Đình Duy" w:date="2020-06-18T14:49:00Z"/>
        </w:trPr>
        <w:tc>
          <w:tcPr>
            <w:tcW w:w="583" w:type="dxa"/>
          </w:tcPr>
          <w:p w14:paraId="28522CBA" w14:textId="2FCDF664" w:rsidR="003E50F7" w:rsidRPr="003766DF" w:rsidDel="002429AD" w:rsidRDefault="003E50F7" w:rsidP="00313124">
            <w:pPr>
              <w:jc w:val="center"/>
              <w:rPr>
                <w:ins w:id="479" w:author="Phan Đình Duy" w:date="2020-06-18T14:49:00Z"/>
                <w:moveFrom w:id="480" w:author="Nguyễn Thanh Thiện" w:date="2020-06-21T19:30:00Z"/>
                <w:rFonts w:ascii="Times New Roman" w:hAnsi="Times New Roman" w:cs="Times New Roman"/>
                <w:sz w:val="26"/>
                <w:szCs w:val="26"/>
              </w:rPr>
            </w:pPr>
            <w:moveFrom w:id="481" w:author="Nguyễn Thanh Thiện" w:date="2020-06-21T19:30:00Z">
              <w:ins w:id="482" w:author="Phan Đình Duy" w:date="2020-06-18T14:49:00Z">
                <w:r w:rsidRPr="003766DF" w:rsidDel="002429AD">
                  <w:rPr>
                    <w:rFonts w:ascii="Times New Roman" w:hAnsi="Times New Roman" w:cs="Times New Roman"/>
                    <w:sz w:val="26"/>
                    <w:szCs w:val="26"/>
                  </w:rPr>
                  <w:t>R1</w:t>
                </w:r>
              </w:ins>
            </w:moveFrom>
          </w:p>
        </w:tc>
        <w:tc>
          <w:tcPr>
            <w:tcW w:w="583" w:type="dxa"/>
          </w:tcPr>
          <w:p w14:paraId="738A96C3" w14:textId="34D2A39E" w:rsidR="003E50F7" w:rsidRPr="003766DF" w:rsidDel="002429AD" w:rsidRDefault="003E50F7" w:rsidP="00313124">
            <w:pPr>
              <w:jc w:val="center"/>
              <w:rPr>
                <w:ins w:id="483" w:author="Phan Đình Duy" w:date="2020-06-18T14:49:00Z"/>
                <w:moveFrom w:id="484" w:author="Nguyễn Thanh Thiện" w:date="2020-06-21T19:30:00Z"/>
                <w:rFonts w:ascii="Times New Roman" w:hAnsi="Times New Roman" w:cs="Times New Roman"/>
                <w:sz w:val="26"/>
                <w:szCs w:val="26"/>
              </w:rPr>
            </w:pPr>
            <w:moveFrom w:id="485" w:author="Nguyễn Thanh Thiện" w:date="2020-06-21T19:30:00Z">
              <w:ins w:id="486" w:author="Phan Đình Duy" w:date="2020-06-18T14:49:00Z">
                <w:r w:rsidRPr="003766DF" w:rsidDel="002429AD">
                  <w:rPr>
                    <w:rFonts w:ascii="Times New Roman" w:hAnsi="Times New Roman" w:cs="Times New Roman"/>
                    <w:sz w:val="26"/>
                    <w:szCs w:val="26"/>
                  </w:rPr>
                  <w:t>R2</w:t>
                </w:r>
              </w:ins>
            </w:moveFrom>
          </w:p>
        </w:tc>
        <w:tc>
          <w:tcPr>
            <w:tcW w:w="583" w:type="dxa"/>
          </w:tcPr>
          <w:p w14:paraId="26C6A3B6" w14:textId="79523C08" w:rsidR="003E50F7" w:rsidRPr="003766DF" w:rsidDel="002429AD" w:rsidRDefault="003E50F7" w:rsidP="00313124">
            <w:pPr>
              <w:jc w:val="center"/>
              <w:rPr>
                <w:ins w:id="487" w:author="Phan Đình Duy" w:date="2020-06-18T14:49:00Z"/>
                <w:moveFrom w:id="488" w:author="Nguyễn Thanh Thiện" w:date="2020-06-21T19:30:00Z"/>
                <w:rFonts w:ascii="Times New Roman" w:hAnsi="Times New Roman" w:cs="Times New Roman"/>
                <w:sz w:val="26"/>
                <w:szCs w:val="26"/>
              </w:rPr>
            </w:pPr>
            <w:moveFrom w:id="489" w:author="Nguyễn Thanh Thiện" w:date="2020-06-21T19:30:00Z">
              <w:ins w:id="490" w:author="Phan Đình Duy" w:date="2020-06-18T14:49:00Z">
                <w:r w:rsidRPr="003766DF" w:rsidDel="002429AD">
                  <w:rPr>
                    <w:rFonts w:ascii="Times New Roman" w:hAnsi="Times New Roman" w:cs="Times New Roman"/>
                    <w:sz w:val="26"/>
                    <w:szCs w:val="26"/>
                  </w:rPr>
                  <w:t>R3</w:t>
                </w:r>
              </w:ins>
            </w:moveFrom>
          </w:p>
        </w:tc>
        <w:tc>
          <w:tcPr>
            <w:tcW w:w="583" w:type="dxa"/>
          </w:tcPr>
          <w:p w14:paraId="2D83541C" w14:textId="4524984D" w:rsidR="003E50F7" w:rsidRPr="003766DF" w:rsidDel="002429AD" w:rsidRDefault="003E50F7" w:rsidP="00313124">
            <w:pPr>
              <w:jc w:val="center"/>
              <w:rPr>
                <w:ins w:id="491" w:author="Phan Đình Duy" w:date="2020-06-18T14:49:00Z"/>
                <w:moveFrom w:id="492" w:author="Nguyễn Thanh Thiện" w:date="2020-06-21T19:30:00Z"/>
                <w:rFonts w:ascii="Times New Roman" w:hAnsi="Times New Roman" w:cs="Times New Roman"/>
                <w:sz w:val="26"/>
                <w:szCs w:val="26"/>
              </w:rPr>
            </w:pPr>
            <w:moveFrom w:id="493" w:author="Nguyễn Thanh Thiện" w:date="2020-06-21T19:30:00Z">
              <w:ins w:id="494" w:author="Phan Đình Duy" w:date="2020-06-18T14:49:00Z">
                <w:r w:rsidRPr="003766DF" w:rsidDel="002429AD">
                  <w:rPr>
                    <w:rFonts w:ascii="Times New Roman" w:hAnsi="Times New Roman" w:cs="Times New Roman"/>
                    <w:sz w:val="26"/>
                    <w:szCs w:val="26"/>
                  </w:rPr>
                  <w:t>R4</w:t>
                </w:r>
              </w:ins>
            </w:moveFrom>
          </w:p>
        </w:tc>
      </w:tr>
      <w:tr w:rsidR="003E50F7" w:rsidRPr="003766DF" w:rsidDel="002429AD" w14:paraId="78821EAF" w14:textId="11B3115E" w:rsidTr="00313124">
        <w:trPr>
          <w:ins w:id="495" w:author="Phan Đình Duy" w:date="2020-06-18T14:49:00Z"/>
        </w:trPr>
        <w:tc>
          <w:tcPr>
            <w:tcW w:w="583" w:type="dxa"/>
          </w:tcPr>
          <w:p w14:paraId="547DFC64" w14:textId="7D5C45BD" w:rsidR="003E50F7" w:rsidRPr="003766DF" w:rsidDel="002429AD" w:rsidRDefault="003E50F7" w:rsidP="00313124">
            <w:pPr>
              <w:jc w:val="center"/>
              <w:rPr>
                <w:ins w:id="496" w:author="Phan Đình Duy" w:date="2020-06-18T14:49:00Z"/>
                <w:moveFrom w:id="497" w:author="Nguyễn Thanh Thiện" w:date="2020-06-21T19:30:00Z"/>
                <w:rFonts w:ascii="Times New Roman" w:hAnsi="Times New Roman" w:cs="Times New Roman"/>
                <w:sz w:val="26"/>
                <w:szCs w:val="26"/>
              </w:rPr>
            </w:pPr>
            <w:moveFrom w:id="498" w:author="Nguyễn Thanh Thiện" w:date="2020-06-21T19:30:00Z">
              <w:ins w:id="499" w:author="Phan Đình Duy" w:date="2020-06-18T14:49:00Z">
                <w:r w:rsidRPr="003766DF" w:rsidDel="002429AD">
                  <w:rPr>
                    <w:rFonts w:ascii="Times New Roman" w:hAnsi="Times New Roman" w:cs="Times New Roman"/>
                    <w:sz w:val="26"/>
                    <w:szCs w:val="26"/>
                  </w:rPr>
                  <w:t>2</w:t>
                </w:r>
              </w:ins>
            </w:moveFrom>
          </w:p>
        </w:tc>
        <w:tc>
          <w:tcPr>
            <w:tcW w:w="583" w:type="dxa"/>
          </w:tcPr>
          <w:p w14:paraId="00486EAF" w14:textId="239A5D35" w:rsidR="003E50F7" w:rsidRPr="003766DF" w:rsidDel="002429AD" w:rsidRDefault="003E50F7" w:rsidP="00313124">
            <w:pPr>
              <w:jc w:val="center"/>
              <w:rPr>
                <w:ins w:id="500" w:author="Phan Đình Duy" w:date="2020-06-18T14:49:00Z"/>
                <w:moveFrom w:id="501" w:author="Nguyễn Thanh Thiện" w:date="2020-06-21T19:30:00Z"/>
                <w:rFonts w:ascii="Times New Roman" w:hAnsi="Times New Roman" w:cs="Times New Roman"/>
                <w:sz w:val="26"/>
                <w:szCs w:val="26"/>
              </w:rPr>
            </w:pPr>
            <w:moveFrom w:id="502" w:author="Nguyễn Thanh Thiện" w:date="2020-06-21T19:30:00Z">
              <w:ins w:id="503" w:author="Phan Đình Duy" w:date="2020-06-18T14:49:00Z">
                <w:r w:rsidRPr="003766DF" w:rsidDel="002429AD">
                  <w:rPr>
                    <w:rFonts w:ascii="Times New Roman" w:hAnsi="Times New Roman" w:cs="Times New Roman"/>
                    <w:sz w:val="26"/>
                    <w:szCs w:val="26"/>
                  </w:rPr>
                  <w:t>1</w:t>
                </w:r>
              </w:ins>
            </w:moveFrom>
          </w:p>
        </w:tc>
        <w:tc>
          <w:tcPr>
            <w:tcW w:w="583" w:type="dxa"/>
          </w:tcPr>
          <w:p w14:paraId="75CAE7B1" w14:textId="4FE51038" w:rsidR="003E50F7" w:rsidRPr="003766DF" w:rsidDel="002429AD" w:rsidRDefault="003E50F7" w:rsidP="00313124">
            <w:pPr>
              <w:jc w:val="center"/>
              <w:rPr>
                <w:ins w:id="504" w:author="Phan Đình Duy" w:date="2020-06-18T14:49:00Z"/>
                <w:moveFrom w:id="505" w:author="Nguyễn Thanh Thiện" w:date="2020-06-21T19:30:00Z"/>
                <w:rFonts w:ascii="Times New Roman" w:hAnsi="Times New Roman" w:cs="Times New Roman"/>
                <w:sz w:val="26"/>
                <w:szCs w:val="26"/>
              </w:rPr>
            </w:pPr>
            <w:moveFrom w:id="506" w:author="Nguyễn Thanh Thiện" w:date="2020-06-21T19:30:00Z">
              <w:ins w:id="507" w:author="Phan Đình Duy" w:date="2020-06-18T14:49:00Z">
                <w:r w:rsidRPr="003766DF" w:rsidDel="002429AD">
                  <w:rPr>
                    <w:rFonts w:ascii="Times New Roman" w:hAnsi="Times New Roman" w:cs="Times New Roman"/>
                    <w:sz w:val="26"/>
                    <w:szCs w:val="26"/>
                  </w:rPr>
                  <w:t>2</w:t>
                </w:r>
              </w:ins>
            </w:moveFrom>
          </w:p>
        </w:tc>
        <w:tc>
          <w:tcPr>
            <w:tcW w:w="583" w:type="dxa"/>
          </w:tcPr>
          <w:p w14:paraId="04277362" w14:textId="5EC048BB" w:rsidR="003E50F7" w:rsidRPr="003766DF" w:rsidDel="002429AD" w:rsidRDefault="003E50F7" w:rsidP="00313124">
            <w:pPr>
              <w:jc w:val="center"/>
              <w:rPr>
                <w:ins w:id="508" w:author="Phan Đình Duy" w:date="2020-06-18T14:49:00Z"/>
                <w:moveFrom w:id="509" w:author="Nguyễn Thanh Thiện" w:date="2020-06-21T19:30:00Z"/>
                <w:rFonts w:ascii="Times New Roman" w:hAnsi="Times New Roman" w:cs="Times New Roman"/>
                <w:sz w:val="26"/>
                <w:szCs w:val="26"/>
              </w:rPr>
            </w:pPr>
            <w:moveFrom w:id="510" w:author="Nguyễn Thanh Thiện" w:date="2020-06-21T19:30:00Z">
              <w:ins w:id="511" w:author="Phan Đình Duy" w:date="2020-06-18T14:49:00Z">
                <w:r w:rsidRPr="003766DF" w:rsidDel="002429AD">
                  <w:rPr>
                    <w:rFonts w:ascii="Times New Roman" w:hAnsi="Times New Roman" w:cs="Times New Roman"/>
                    <w:sz w:val="26"/>
                    <w:szCs w:val="26"/>
                  </w:rPr>
                  <w:t>0</w:t>
                </w:r>
              </w:ins>
            </w:moveFrom>
          </w:p>
        </w:tc>
      </w:tr>
    </w:tbl>
    <w:tbl>
      <w:tblPr>
        <w:tblStyle w:val="TableGrid1"/>
        <w:tblpPr w:leftFromText="180" w:rightFromText="180" w:vertAnchor="text" w:horzAnchor="page" w:tblpX="8081" w:tblpY="-2154"/>
        <w:tblW w:w="0" w:type="auto"/>
        <w:tblLook w:val="04A0" w:firstRow="1" w:lastRow="0" w:firstColumn="1" w:lastColumn="0" w:noHBand="0" w:noVBand="1"/>
      </w:tblPr>
      <w:tblGrid>
        <w:gridCol w:w="583"/>
        <w:gridCol w:w="583"/>
        <w:gridCol w:w="583"/>
        <w:gridCol w:w="583"/>
      </w:tblGrid>
      <w:tr w:rsidR="002429AD" w:rsidRPr="003766DF" w14:paraId="3611C757" w14:textId="77777777" w:rsidTr="002429AD">
        <w:tc>
          <w:tcPr>
            <w:tcW w:w="2332" w:type="dxa"/>
            <w:gridSpan w:val="4"/>
          </w:tcPr>
          <w:moveFromRangeEnd w:id="475"/>
          <w:p w14:paraId="1DADF80D" w14:textId="77777777" w:rsidR="002429AD" w:rsidRPr="003766DF" w:rsidRDefault="002429AD" w:rsidP="002429AD">
            <w:pPr>
              <w:jc w:val="center"/>
              <w:rPr>
                <w:moveTo w:id="512" w:author="Nguyễn Thanh Thiện" w:date="2020-06-21T19:30:00Z"/>
                <w:rFonts w:ascii="Times New Roman" w:hAnsi="Times New Roman" w:cs="Times New Roman"/>
                <w:sz w:val="26"/>
                <w:szCs w:val="26"/>
              </w:rPr>
            </w:pPr>
            <w:moveToRangeStart w:id="513" w:author="Nguyễn Thanh Thiện" w:date="2020-06-21T19:30:00Z" w:name="move43660270"/>
            <w:moveTo w:id="514" w:author="Nguyễn Thanh Thiện" w:date="2020-06-21T19:30:00Z">
              <w:r w:rsidRPr="003766DF">
                <w:rPr>
                  <w:rFonts w:ascii="Times New Roman" w:hAnsi="Times New Roman" w:cs="Times New Roman"/>
                  <w:sz w:val="26"/>
                  <w:szCs w:val="26"/>
                </w:rPr>
                <w:t>Available</w:t>
              </w:r>
            </w:moveTo>
          </w:p>
        </w:tc>
      </w:tr>
      <w:tr w:rsidR="002429AD" w:rsidRPr="003766DF" w14:paraId="2DDC60E2" w14:textId="77777777" w:rsidTr="002429AD">
        <w:tc>
          <w:tcPr>
            <w:tcW w:w="583" w:type="dxa"/>
          </w:tcPr>
          <w:p w14:paraId="63192C6B" w14:textId="77777777" w:rsidR="002429AD" w:rsidRPr="003766DF" w:rsidRDefault="002429AD" w:rsidP="002429AD">
            <w:pPr>
              <w:jc w:val="center"/>
              <w:rPr>
                <w:moveTo w:id="515" w:author="Nguyễn Thanh Thiện" w:date="2020-06-21T19:30:00Z"/>
                <w:rFonts w:ascii="Times New Roman" w:hAnsi="Times New Roman" w:cs="Times New Roman"/>
                <w:sz w:val="26"/>
                <w:szCs w:val="26"/>
              </w:rPr>
            </w:pPr>
            <w:moveTo w:id="516" w:author="Nguyễn Thanh Thiện" w:date="2020-06-21T19:30:00Z">
              <w:r w:rsidRPr="003766DF">
                <w:rPr>
                  <w:rFonts w:ascii="Times New Roman" w:hAnsi="Times New Roman" w:cs="Times New Roman"/>
                  <w:sz w:val="26"/>
                  <w:szCs w:val="26"/>
                </w:rPr>
                <w:t>R1</w:t>
              </w:r>
            </w:moveTo>
          </w:p>
        </w:tc>
        <w:tc>
          <w:tcPr>
            <w:tcW w:w="583" w:type="dxa"/>
          </w:tcPr>
          <w:p w14:paraId="57CA0094" w14:textId="77777777" w:rsidR="002429AD" w:rsidRPr="003766DF" w:rsidRDefault="002429AD" w:rsidP="002429AD">
            <w:pPr>
              <w:jc w:val="center"/>
              <w:rPr>
                <w:moveTo w:id="517" w:author="Nguyễn Thanh Thiện" w:date="2020-06-21T19:30:00Z"/>
                <w:rFonts w:ascii="Times New Roman" w:hAnsi="Times New Roman" w:cs="Times New Roman"/>
                <w:sz w:val="26"/>
                <w:szCs w:val="26"/>
              </w:rPr>
            </w:pPr>
            <w:moveTo w:id="518" w:author="Nguyễn Thanh Thiện" w:date="2020-06-21T19:30:00Z">
              <w:r w:rsidRPr="003766DF">
                <w:rPr>
                  <w:rFonts w:ascii="Times New Roman" w:hAnsi="Times New Roman" w:cs="Times New Roman"/>
                  <w:sz w:val="26"/>
                  <w:szCs w:val="26"/>
                </w:rPr>
                <w:t>R2</w:t>
              </w:r>
            </w:moveTo>
          </w:p>
        </w:tc>
        <w:tc>
          <w:tcPr>
            <w:tcW w:w="583" w:type="dxa"/>
          </w:tcPr>
          <w:p w14:paraId="7B850355" w14:textId="77777777" w:rsidR="002429AD" w:rsidRPr="003766DF" w:rsidRDefault="002429AD" w:rsidP="002429AD">
            <w:pPr>
              <w:jc w:val="center"/>
              <w:rPr>
                <w:moveTo w:id="519" w:author="Nguyễn Thanh Thiện" w:date="2020-06-21T19:30:00Z"/>
                <w:rFonts w:ascii="Times New Roman" w:hAnsi="Times New Roman" w:cs="Times New Roman"/>
                <w:sz w:val="26"/>
                <w:szCs w:val="26"/>
              </w:rPr>
            </w:pPr>
            <w:moveTo w:id="520" w:author="Nguyễn Thanh Thiện" w:date="2020-06-21T19:30:00Z">
              <w:r w:rsidRPr="003766DF">
                <w:rPr>
                  <w:rFonts w:ascii="Times New Roman" w:hAnsi="Times New Roman" w:cs="Times New Roman"/>
                  <w:sz w:val="26"/>
                  <w:szCs w:val="26"/>
                </w:rPr>
                <w:t>R3</w:t>
              </w:r>
            </w:moveTo>
          </w:p>
        </w:tc>
        <w:tc>
          <w:tcPr>
            <w:tcW w:w="583" w:type="dxa"/>
          </w:tcPr>
          <w:p w14:paraId="38DDBE5A" w14:textId="77777777" w:rsidR="002429AD" w:rsidRPr="003766DF" w:rsidRDefault="002429AD" w:rsidP="002429AD">
            <w:pPr>
              <w:jc w:val="center"/>
              <w:rPr>
                <w:moveTo w:id="521" w:author="Nguyễn Thanh Thiện" w:date="2020-06-21T19:30:00Z"/>
                <w:rFonts w:ascii="Times New Roman" w:hAnsi="Times New Roman" w:cs="Times New Roman"/>
                <w:sz w:val="26"/>
                <w:szCs w:val="26"/>
              </w:rPr>
            </w:pPr>
            <w:moveTo w:id="522" w:author="Nguyễn Thanh Thiện" w:date="2020-06-21T19:30:00Z">
              <w:r w:rsidRPr="003766DF">
                <w:rPr>
                  <w:rFonts w:ascii="Times New Roman" w:hAnsi="Times New Roman" w:cs="Times New Roman"/>
                  <w:sz w:val="26"/>
                  <w:szCs w:val="26"/>
                </w:rPr>
                <w:t>R4</w:t>
              </w:r>
            </w:moveTo>
          </w:p>
        </w:tc>
      </w:tr>
      <w:tr w:rsidR="002429AD" w:rsidRPr="003766DF" w14:paraId="29E1CE4D" w14:textId="77777777" w:rsidTr="002429AD">
        <w:tc>
          <w:tcPr>
            <w:tcW w:w="583" w:type="dxa"/>
          </w:tcPr>
          <w:p w14:paraId="7A7D7DF0" w14:textId="77777777" w:rsidR="002429AD" w:rsidRPr="003766DF" w:rsidRDefault="002429AD" w:rsidP="002429AD">
            <w:pPr>
              <w:jc w:val="center"/>
              <w:rPr>
                <w:moveTo w:id="523" w:author="Nguyễn Thanh Thiện" w:date="2020-06-21T19:30:00Z"/>
                <w:rFonts w:ascii="Times New Roman" w:hAnsi="Times New Roman" w:cs="Times New Roman"/>
                <w:sz w:val="26"/>
                <w:szCs w:val="26"/>
              </w:rPr>
            </w:pPr>
            <w:moveTo w:id="524" w:author="Nguyễn Thanh Thiện" w:date="2020-06-21T19:30:00Z">
              <w:r w:rsidRPr="003766DF">
                <w:rPr>
                  <w:rFonts w:ascii="Times New Roman" w:hAnsi="Times New Roman" w:cs="Times New Roman"/>
                  <w:sz w:val="26"/>
                  <w:szCs w:val="26"/>
                </w:rPr>
                <w:t>2</w:t>
              </w:r>
            </w:moveTo>
          </w:p>
        </w:tc>
        <w:tc>
          <w:tcPr>
            <w:tcW w:w="583" w:type="dxa"/>
          </w:tcPr>
          <w:p w14:paraId="3B555719" w14:textId="77777777" w:rsidR="002429AD" w:rsidRPr="003766DF" w:rsidRDefault="002429AD" w:rsidP="002429AD">
            <w:pPr>
              <w:jc w:val="center"/>
              <w:rPr>
                <w:moveTo w:id="525" w:author="Nguyễn Thanh Thiện" w:date="2020-06-21T19:30:00Z"/>
                <w:rFonts w:ascii="Times New Roman" w:hAnsi="Times New Roman" w:cs="Times New Roman"/>
                <w:sz w:val="26"/>
                <w:szCs w:val="26"/>
              </w:rPr>
            </w:pPr>
            <w:moveTo w:id="526" w:author="Nguyễn Thanh Thiện" w:date="2020-06-21T19:30:00Z">
              <w:r w:rsidRPr="003766DF">
                <w:rPr>
                  <w:rFonts w:ascii="Times New Roman" w:hAnsi="Times New Roman" w:cs="Times New Roman"/>
                  <w:sz w:val="26"/>
                  <w:szCs w:val="26"/>
                </w:rPr>
                <w:t>1</w:t>
              </w:r>
            </w:moveTo>
          </w:p>
        </w:tc>
        <w:tc>
          <w:tcPr>
            <w:tcW w:w="583" w:type="dxa"/>
          </w:tcPr>
          <w:p w14:paraId="53FB3E1C" w14:textId="77777777" w:rsidR="002429AD" w:rsidRPr="003766DF" w:rsidRDefault="002429AD" w:rsidP="002429AD">
            <w:pPr>
              <w:jc w:val="center"/>
              <w:rPr>
                <w:moveTo w:id="527" w:author="Nguyễn Thanh Thiện" w:date="2020-06-21T19:30:00Z"/>
                <w:rFonts w:ascii="Times New Roman" w:hAnsi="Times New Roman" w:cs="Times New Roman"/>
                <w:sz w:val="26"/>
                <w:szCs w:val="26"/>
              </w:rPr>
            </w:pPr>
            <w:moveTo w:id="528" w:author="Nguyễn Thanh Thiện" w:date="2020-06-21T19:30:00Z">
              <w:r w:rsidRPr="003766DF">
                <w:rPr>
                  <w:rFonts w:ascii="Times New Roman" w:hAnsi="Times New Roman" w:cs="Times New Roman"/>
                  <w:sz w:val="26"/>
                  <w:szCs w:val="26"/>
                </w:rPr>
                <w:t>2</w:t>
              </w:r>
            </w:moveTo>
          </w:p>
        </w:tc>
        <w:tc>
          <w:tcPr>
            <w:tcW w:w="583" w:type="dxa"/>
          </w:tcPr>
          <w:p w14:paraId="688AA4D1" w14:textId="77777777" w:rsidR="002429AD" w:rsidRPr="003766DF" w:rsidRDefault="002429AD" w:rsidP="002429AD">
            <w:pPr>
              <w:jc w:val="center"/>
              <w:rPr>
                <w:moveTo w:id="529" w:author="Nguyễn Thanh Thiện" w:date="2020-06-21T19:30:00Z"/>
                <w:rFonts w:ascii="Times New Roman" w:hAnsi="Times New Roman" w:cs="Times New Roman"/>
                <w:sz w:val="26"/>
                <w:szCs w:val="26"/>
              </w:rPr>
            </w:pPr>
            <w:moveTo w:id="530" w:author="Nguyễn Thanh Thiện" w:date="2020-06-21T19:30:00Z">
              <w:r w:rsidRPr="003766DF">
                <w:rPr>
                  <w:rFonts w:ascii="Times New Roman" w:hAnsi="Times New Roman" w:cs="Times New Roman"/>
                  <w:sz w:val="26"/>
                  <w:szCs w:val="26"/>
                </w:rPr>
                <w:t>0</w:t>
              </w:r>
            </w:moveTo>
          </w:p>
        </w:tc>
      </w:tr>
    </w:tbl>
    <w:moveToRangeEnd w:id="513"/>
    <w:p w14:paraId="32E02699" w14:textId="03CBAE2A" w:rsidR="003E50F7" w:rsidRPr="00ED7632" w:rsidRDefault="003E50F7">
      <w:pPr>
        <w:pStyle w:val="BodyText"/>
        <w:numPr>
          <w:ilvl w:val="0"/>
          <w:numId w:val="17"/>
        </w:numPr>
        <w:spacing w:before="240" w:line="360" w:lineRule="auto"/>
        <w:ind w:left="714" w:hanging="357"/>
        <w:rPr>
          <w:ins w:id="531" w:author="Phan Đình Duy" w:date="2020-06-18T14:49:00Z"/>
          <w:sz w:val="26"/>
          <w:szCs w:val="26"/>
        </w:rPr>
        <w:pPrChange w:id="532" w:author="Nguyễn Thanh Thiện" w:date="2020-06-21T19:28:00Z">
          <w:pPr>
            <w:pStyle w:val="BodyText"/>
            <w:numPr>
              <w:numId w:val="17"/>
            </w:numPr>
            <w:spacing w:before="240"/>
            <w:ind w:left="720" w:hanging="360"/>
          </w:pPr>
        </w:pPrChange>
      </w:pPr>
      <w:ins w:id="533" w:author="Phan Đình Duy" w:date="2020-06-18T14:49:00Z">
        <w:r w:rsidRPr="00ED7632">
          <w:rPr>
            <w:sz w:val="26"/>
            <w:szCs w:val="26"/>
          </w:rPr>
          <w:t>Tại thời điểm t</w:t>
        </w:r>
        <w:r w:rsidRPr="00ED7632">
          <w:rPr>
            <w:sz w:val="26"/>
            <w:szCs w:val="26"/>
            <w:vertAlign w:val="subscript"/>
          </w:rPr>
          <w:t>0</w:t>
        </w:r>
        <w:r w:rsidRPr="00ED7632">
          <w:rPr>
            <w:sz w:val="26"/>
            <w:szCs w:val="26"/>
          </w:rPr>
          <w:t>, áp dụng giải thuật banker tìm chu</w:t>
        </w:r>
        <w:del w:id="534" w:author="Nguyễn Thanh Thiện" w:date="2020-06-21T19:27:00Z">
          <w:r w:rsidRPr="00ED7632" w:rsidDel="00D76608">
            <w:rPr>
              <w:sz w:val="26"/>
              <w:szCs w:val="26"/>
            </w:rPr>
            <w:delText>ổ</w:delText>
          </w:r>
        </w:del>
      </w:ins>
      <w:ins w:id="535" w:author="Nguyễn Thanh Thiện" w:date="2020-06-21T19:27:00Z">
        <w:r w:rsidR="00D76608">
          <w:rPr>
            <w:sz w:val="26"/>
            <w:szCs w:val="26"/>
          </w:rPr>
          <w:t>ỗ</w:t>
        </w:r>
      </w:ins>
      <w:ins w:id="536" w:author="Phan Đình Duy" w:date="2020-06-18T14:49:00Z">
        <w:r w:rsidRPr="00ED7632">
          <w:rPr>
            <w:sz w:val="26"/>
            <w:szCs w:val="26"/>
          </w:rPr>
          <w:t>i an toàn của hệ thống?</w:t>
        </w:r>
      </w:ins>
    </w:p>
    <w:p w14:paraId="5C357B58" w14:textId="77777777" w:rsidR="003E50F7" w:rsidRPr="00ED7632" w:rsidRDefault="003E50F7">
      <w:pPr>
        <w:pStyle w:val="BodyTextFirstIndent"/>
        <w:numPr>
          <w:ilvl w:val="0"/>
          <w:numId w:val="17"/>
        </w:numPr>
        <w:spacing w:line="360" w:lineRule="auto"/>
        <w:ind w:left="714" w:hanging="357"/>
        <w:rPr>
          <w:ins w:id="537" w:author="Phan Đình Duy" w:date="2020-06-18T14:49:00Z"/>
        </w:rPr>
        <w:pPrChange w:id="538" w:author="Nguyễn Thanh Thiện" w:date="2020-06-21T19:28:00Z">
          <w:pPr>
            <w:pStyle w:val="BodyTextFirstIndent"/>
            <w:numPr>
              <w:numId w:val="17"/>
            </w:numPr>
            <w:ind w:left="720" w:hanging="360"/>
          </w:pPr>
        </w:pPrChange>
      </w:pPr>
      <w:ins w:id="539" w:author="Phan Đình Duy" w:date="2020-06-18T14:49:00Z">
        <w:r w:rsidRPr="00ED7632">
          <w:t>Tại thời điểm t1, tiến trình P3 yêu cầu thêm tài nguyên (1, 1, 0, 0) thì hệ thống có thể đáp ứng ngay được không? Tại sao?</w:t>
        </w:r>
      </w:ins>
    </w:p>
    <w:p w14:paraId="533F22AA" w14:textId="5EBE01C5" w:rsidR="006775BC" w:rsidRDefault="006775BC" w:rsidP="006775BC">
      <w:pPr>
        <w:pStyle w:val="ListParagraph"/>
        <w:numPr>
          <w:ilvl w:val="0"/>
          <w:numId w:val="3"/>
        </w:numPr>
        <w:spacing w:before="240" w:line="360" w:lineRule="auto"/>
        <w:ind w:left="284" w:hanging="284"/>
        <w:rPr>
          <w:rFonts w:ascii="Times New Roman" w:hAnsi="Times New Roman" w:cs="Times New Roman"/>
          <w:sz w:val="26"/>
          <w:szCs w:val="26"/>
        </w:rPr>
      </w:pPr>
      <w:r w:rsidRPr="006775BC">
        <w:rPr>
          <w:rFonts w:ascii="Times New Roman" w:hAnsi="Times New Roman" w:cs="Times New Roman"/>
          <w:sz w:val="26"/>
          <w:szCs w:val="26"/>
        </w:rPr>
        <w:t xml:space="preserve">Sử dụng </w:t>
      </w:r>
      <w:r>
        <w:rPr>
          <w:rFonts w:ascii="Times New Roman" w:hAnsi="Times New Roman" w:cs="Times New Roman"/>
          <w:sz w:val="26"/>
          <w:szCs w:val="26"/>
        </w:rPr>
        <w:t>giải thuật</w:t>
      </w:r>
      <w:r w:rsidRPr="006775BC">
        <w:rPr>
          <w:rFonts w:ascii="Times New Roman" w:hAnsi="Times New Roman" w:cs="Times New Roman"/>
          <w:sz w:val="26"/>
          <w:szCs w:val="26"/>
        </w:rPr>
        <w:t xml:space="preserve"> Banker </w:t>
      </w:r>
      <w:r>
        <w:rPr>
          <w:rFonts w:ascii="Times New Roman" w:hAnsi="Times New Roman" w:cs="Times New Roman"/>
          <w:sz w:val="26"/>
          <w:szCs w:val="26"/>
        </w:rPr>
        <w:t>để kiểm tra</w:t>
      </w:r>
      <w:r w:rsidRPr="006775BC">
        <w:rPr>
          <w:rFonts w:ascii="Times New Roman" w:hAnsi="Times New Roman" w:cs="Times New Roman"/>
          <w:sz w:val="26"/>
          <w:szCs w:val="26"/>
        </w:rPr>
        <w:t xml:space="preserve"> các trạng thái sau có an toàn hay không? Nếu có thì đưa ra chuỗi thực thi an toàn, nếu không thì nêu rõ lý do không an toàn? </w:t>
      </w:r>
    </w:p>
    <w:p w14:paraId="0069689C" w14:textId="77777777" w:rsidR="006775BC" w:rsidRDefault="006775BC" w:rsidP="006775BC">
      <w:pPr>
        <w:pStyle w:val="ListParagraph"/>
        <w:spacing w:before="240" w:line="360" w:lineRule="auto"/>
        <w:ind w:left="284"/>
        <w:rPr>
          <w:rFonts w:ascii="Times New Roman" w:hAnsi="Times New Roman" w:cs="Times New Roman"/>
          <w:sz w:val="26"/>
          <w:szCs w:val="26"/>
        </w:rPr>
      </w:pPr>
      <w:r w:rsidRPr="006775BC">
        <w:rPr>
          <w:rFonts w:ascii="Times New Roman" w:hAnsi="Times New Roman" w:cs="Times New Roman"/>
          <w:sz w:val="26"/>
          <w:szCs w:val="26"/>
        </w:rPr>
        <w:t xml:space="preserve">a. Available = (0,3,0,1) </w:t>
      </w:r>
    </w:p>
    <w:p w14:paraId="1F2618A3" w14:textId="3821B6AA" w:rsidR="00EF68BE" w:rsidRDefault="006775BC" w:rsidP="006775BC">
      <w:pPr>
        <w:pStyle w:val="ListParagraph"/>
        <w:spacing w:before="240" w:line="360" w:lineRule="auto"/>
        <w:ind w:left="284"/>
        <w:rPr>
          <w:rFonts w:ascii="Times New Roman" w:hAnsi="Times New Roman" w:cs="Times New Roman"/>
          <w:sz w:val="26"/>
          <w:szCs w:val="26"/>
        </w:rPr>
      </w:pPr>
      <w:r w:rsidRPr="006775BC">
        <w:rPr>
          <w:rFonts w:ascii="Times New Roman" w:hAnsi="Times New Roman" w:cs="Times New Roman"/>
          <w:sz w:val="26"/>
          <w:szCs w:val="26"/>
        </w:rPr>
        <w:t>b. Available = (1,0,0,2)</w:t>
      </w:r>
    </w:p>
    <w:tbl>
      <w:tblPr>
        <w:tblW w:w="66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670"/>
        <w:gridCol w:w="670"/>
        <w:gridCol w:w="670"/>
        <w:gridCol w:w="691"/>
        <w:gridCol w:w="676"/>
        <w:gridCol w:w="670"/>
        <w:gridCol w:w="670"/>
        <w:gridCol w:w="684"/>
      </w:tblGrid>
      <w:tr w:rsidR="006775BC" w:rsidRPr="00F8728A" w14:paraId="4BF138B7" w14:textId="77777777" w:rsidTr="006775BC">
        <w:trPr>
          <w:trHeight w:val="34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E1279" w14:textId="77777777" w:rsidR="006775BC" w:rsidRPr="00F8728A" w:rsidRDefault="006775BC" w:rsidP="004760C2">
            <w:pPr>
              <w:spacing w:after="0" w:line="240" w:lineRule="auto"/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7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7A783" w14:textId="77777777" w:rsidR="006775BC" w:rsidRPr="00F8728A" w:rsidRDefault="006775BC" w:rsidP="004760C2">
            <w:pPr>
              <w:spacing w:after="0" w:line="240" w:lineRule="auto"/>
              <w:jc w:val="center"/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</w:pPr>
            <w:r w:rsidRPr="00F8728A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Allocation</w:t>
            </w:r>
          </w:p>
        </w:tc>
        <w:tc>
          <w:tcPr>
            <w:tcW w:w="2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2E23AA9" w14:textId="77777777" w:rsidR="006775BC" w:rsidRPr="00F8728A" w:rsidRDefault="006775BC" w:rsidP="004760C2">
            <w:pPr>
              <w:spacing w:after="0" w:line="240" w:lineRule="auto"/>
              <w:jc w:val="center"/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</w:pPr>
            <w:r w:rsidRPr="00F8728A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Max</w:t>
            </w:r>
          </w:p>
        </w:tc>
      </w:tr>
      <w:tr w:rsidR="006775BC" w:rsidRPr="00F8728A" w14:paraId="1DEA9B75" w14:textId="77777777" w:rsidTr="006775BC">
        <w:trPr>
          <w:trHeight w:val="34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99DB9" w14:textId="77777777" w:rsidR="006775BC" w:rsidRPr="00F53BA1" w:rsidRDefault="006775BC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728A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Tiến trình</w:t>
            </w: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C4827E" w14:textId="77777777" w:rsidR="006775BC" w:rsidRPr="00F53BA1" w:rsidRDefault="006775BC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A</w:t>
            </w: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F1623" w14:textId="77777777" w:rsidR="006775BC" w:rsidRPr="00F53BA1" w:rsidRDefault="006775BC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0EF4B" w14:textId="77777777" w:rsidR="006775BC" w:rsidRPr="00F53BA1" w:rsidRDefault="006775BC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C</w:t>
            </w: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8DB06" w14:textId="77777777" w:rsidR="006775BC" w:rsidRPr="00F53BA1" w:rsidRDefault="006775BC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D</w:t>
            </w: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43759A9" w14:textId="77777777" w:rsidR="006775BC" w:rsidRPr="00F53BA1" w:rsidRDefault="006775BC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A</w:t>
            </w: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777234" w14:textId="77777777" w:rsidR="006775BC" w:rsidRPr="00F53BA1" w:rsidRDefault="006775BC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364E524" w14:textId="77777777" w:rsidR="006775BC" w:rsidRPr="00F53BA1" w:rsidRDefault="006775BC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C</w:t>
            </w: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0B79563" w14:textId="77777777" w:rsidR="006775BC" w:rsidRPr="00F53BA1" w:rsidRDefault="006775BC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D</w:t>
            </w: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6775BC" w:rsidRPr="00F8728A" w14:paraId="738F3A2E" w14:textId="77777777" w:rsidTr="006775BC">
        <w:trPr>
          <w:trHeight w:val="34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5A9C97" w14:textId="77777777" w:rsidR="006775BC" w:rsidRPr="00F53BA1" w:rsidRDefault="006775BC" w:rsidP="00476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361DF7" w14:textId="6319354C" w:rsidR="006775BC" w:rsidRPr="00F53BA1" w:rsidRDefault="006775BC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86B70" w14:textId="77777777" w:rsidR="006775BC" w:rsidRPr="00F53BA1" w:rsidRDefault="006775BC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AE984F" w14:textId="77777777" w:rsidR="006775BC" w:rsidRPr="00F53BA1" w:rsidRDefault="006775BC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15C279" w14:textId="0674DEF2" w:rsidR="006775BC" w:rsidRPr="00F53BA1" w:rsidRDefault="006775BC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DD28980" w14:textId="3E5FBE2B" w:rsidR="006775BC" w:rsidRPr="00F53BA1" w:rsidRDefault="006775BC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0F1E2C5" w14:textId="3ACB957C" w:rsidR="006775BC" w:rsidRPr="00F53BA1" w:rsidRDefault="006775BC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956F5E" w14:textId="77777777" w:rsidR="006775BC" w:rsidRPr="00F53BA1" w:rsidRDefault="006775BC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1DE2DC8" w14:textId="41D2489F" w:rsidR="006775BC" w:rsidRPr="00F53BA1" w:rsidRDefault="006775BC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6775BC" w:rsidRPr="00F8728A" w14:paraId="04968668" w14:textId="77777777" w:rsidTr="006775BC">
        <w:trPr>
          <w:trHeight w:val="34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B7DF89" w14:textId="77777777" w:rsidR="006775BC" w:rsidRPr="00F53BA1" w:rsidRDefault="006775BC" w:rsidP="00476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91B" w14:textId="0BDDA3D9" w:rsidR="006775BC" w:rsidRPr="00F53BA1" w:rsidRDefault="006775BC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57FE96" w14:textId="41B8E9C8" w:rsidR="006775BC" w:rsidRPr="00F53BA1" w:rsidRDefault="006775BC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E88CD" w14:textId="4C3BBBB8" w:rsidR="006775BC" w:rsidRPr="00F53BA1" w:rsidRDefault="006775BC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2DED0" w14:textId="77777777" w:rsidR="006775BC" w:rsidRPr="00F53BA1" w:rsidRDefault="006775BC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00AB033" w14:textId="72AD906A" w:rsidR="006775BC" w:rsidRPr="00F53BA1" w:rsidRDefault="006775BC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3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51657D0" w14:textId="5AC58D81" w:rsidR="006775BC" w:rsidRPr="00F53BA1" w:rsidRDefault="006775BC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533A4BF" w14:textId="0CF2A0CD" w:rsidR="006775BC" w:rsidRPr="00F53BA1" w:rsidRDefault="006775BC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9441997" w14:textId="15EBE14A" w:rsidR="006775BC" w:rsidRPr="00F53BA1" w:rsidRDefault="006775BC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6775BC" w:rsidRPr="00F8728A" w14:paraId="3EE76449" w14:textId="77777777" w:rsidTr="006775BC">
        <w:trPr>
          <w:trHeight w:val="34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AF0160" w14:textId="77777777" w:rsidR="006775BC" w:rsidRPr="00F53BA1" w:rsidRDefault="006775BC" w:rsidP="00476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D47F30" w14:textId="367E7569" w:rsidR="006775BC" w:rsidRPr="00F53BA1" w:rsidRDefault="006775BC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3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040EF" w14:textId="241E2A8E" w:rsidR="006775BC" w:rsidRPr="00F53BA1" w:rsidRDefault="006775BC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67EB43" w14:textId="7CE68C1B" w:rsidR="006775BC" w:rsidRPr="00F53BA1" w:rsidRDefault="006775BC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B94C64" w14:textId="2F6CCF2F" w:rsidR="006775BC" w:rsidRPr="00F53BA1" w:rsidRDefault="006775BC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B49D7A" w14:textId="6677E9B4" w:rsidR="006775BC" w:rsidRPr="00F53BA1" w:rsidRDefault="006775BC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00A229E" w14:textId="77777777" w:rsidR="006775BC" w:rsidRPr="00F53BA1" w:rsidRDefault="006775BC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3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FDEE450" w14:textId="39AD402F" w:rsidR="006775BC" w:rsidRPr="00F53BA1" w:rsidRDefault="006775BC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4E98D87" w14:textId="56E4F28A" w:rsidR="006775BC" w:rsidRPr="00F53BA1" w:rsidRDefault="006775BC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6775BC" w:rsidRPr="00F8728A" w14:paraId="15505052" w14:textId="77777777" w:rsidTr="006775BC">
        <w:trPr>
          <w:trHeight w:val="34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FF2241" w14:textId="77777777" w:rsidR="006775BC" w:rsidRPr="00F53BA1" w:rsidRDefault="006775BC" w:rsidP="00476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D1FA5E" w14:textId="77777777" w:rsidR="006775BC" w:rsidRPr="00F53BA1" w:rsidRDefault="006775BC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7ED16C" w14:textId="4200CAA9" w:rsidR="006775BC" w:rsidRPr="00F53BA1" w:rsidRDefault="006775BC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5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4FDF1" w14:textId="3EA256A5" w:rsidR="006775BC" w:rsidRPr="00F53BA1" w:rsidRDefault="006775BC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EDAFE" w14:textId="3B210824" w:rsidR="006775BC" w:rsidRPr="00F53BA1" w:rsidRDefault="006775BC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0243750" w14:textId="6D96DA25" w:rsidR="006775BC" w:rsidRPr="00F53BA1" w:rsidRDefault="006775BC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4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6AC743" w14:textId="77777777" w:rsidR="006775BC" w:rsidRPr="00F53BA1" w:rsidRDefault="006775BC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6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6B2EF5" w14:textId="3F6ED124" w:rsidR="006775BC" w:rsidRPr="00F53BA1" w:rsidRDefault="006775BC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1F529C5" w14:textId="77777777" w:rsidR="006775BC" w:rsidRPr="00F53BA1" w:rsidRDefault="006775BC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6775BC" w:rsidRPr="00F8728A" w14:paraId="20C330FE" w14:textId="77777777" w:rsidTr="006775BC">
        <w:trPr>
          <w:trHeight w:val="34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2626E4" w14:textId="77777777" w:rsidR="006775BC" w:rsidRPr="00F53BA1" w:rsidRDefault="006775BC" w:rsidP="00476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ECF25" w14:textId="3231551B" w:rsidR="006775BC" w:rsidRPr="00F53BA1" w:rsidRDefault="006775BC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4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DA1DF" w14:textId="30D50AB6" w:rsidR="006775BC" w:rsidRPr="00F53BA1" w:rsidRDefault="006775BC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47C346" w14:textId="17F5DA03" w:rsidR="006775BC" w:rsidRPr="00F53BA1" w:rsidRDefault="006775BC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B3768" w14:textId="59D54C5D" w:rsidR="006775BC" w:rsidRPr="00F53BA1" w:rsidRDefault="006775BC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298F09" w14:textId="209C4AC7" w:rsidR="006775BC" w:rsidRPr="00F53BA1" w:rsidRDefault="006775BC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6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9612894" w14:textId="00396805" w:rsidR="006775BC" w:rsidRPr="00F53BA1" w:rsidRDefault="006775BC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3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F5EAD93" w14:textId="15AAF521" w:rsidR="006775BC" w:rsidRPr="00F53BA1" w:rsidRDefault="006775BC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E35CB3F" w14:textId="14773107" w:rsidR="006775BC" w:rsidRPr="00F53BA1" w:rsidRDefault="006775BC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5</w:t>
            </w:r>
          </w:p>
        </w:tc>
      </w:tr>
    </w:tbl>
    <w:p w14:paraId="4D96E68D" w14:textId="504DE238" w:rsidR="00F97693" w:rsidRPr="00F97693" w:rsidRDefault="00F97693" w:rsidP="006775BC">
      <w:pPr>
        <w:pStyle w:val="ListParagraph"/>
        <w:numPr>
          <w:ilvl w:val="0"/>
          <w:numId w:val="3"/>
        </w:numPr>
        <w:spacing w:before="240" w:line="360" w:lineRule="auto"/>
        <w:rPr>
          <w:rFonts w:ascii="Times New Roman" w:hAnsi="Times New Roman" w:cs="Times New Roman"/>
          <w:sz w:val="26"/>
          <w:szCs w:val="26"/>
        </w:rPr>
      </w:pPr>
      <w:r w:rsidRPr="00F97693">
        <w:rPr>
          <w:rFonts w:ascii="Times New Roman" w:hAnsi="Times New Roman" w:cs="Times New Roman"/>
          <w:sz w:val="26"/>
          <w:szCs w:val="26"/>
        </w:rPr>
        <w:t xml:space="preserve">Trả lời các câu hỏi sau </w:t>
      </w:r>
      <w:r>
        <w:rPr>
          <w:rFonts w:ascii="Times New Roman" w:hAnsi="Times New Roman" w:cs="Times New Roman"/>
          <w:sz w:val="26"/>
          <w:szCs w:val="26"/>
        </w:rPr>
        <w:t xml:space="preserve">bằng cách </w:t>
      </w:r>
      <w:r w:rsidRPr="00F97693">
        <w:rPr>
          <w:rFonts w:ascii="Times New Roman" w:hAnsi="Times New Roman" w:cs="Times New Roman"/>
          <w:sz w:val="26"/>
          <w:szCs w:val="26"/>
        </w:rPr>
        <w:t>sử dụng giải thuật Banker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31177ECC" w14:textId="77777777" w:rsidR="00F97693" w:rsidRPr="00F97693" w:rsidRDefault="00F97693" w:rsidP="00F97693">
      <w:pPr>
        <w:pStyle w:val="ListParagraph"/>
        <w:spacing w:line="360" w:lineRule="auto"/>
        <w:ind w:left="340"/>
        <w:rPr>
          <w:rFonts w:ascii="Times New Roman" w:hAnsi="Times New Roman" w:cs="Times New Roman"/>
          <w:sz w:val="26"/>
          <w:szCs w:val="26"/>
        </w:rPr>
      </w:pPr>
      <w:r w:rsidRPr="00F97693">
        <w:rPr>
          <w:rFonts w:ascii="Times New Roman" w:hAnsi="Times New Roman" w:cs="Times New Roman"/>
          <w:sz w:val="26"/>
          <w:szCs w:val="26"/>
        </w:rPr>
        <w:t>a. Hệ thống có an toàn không? Đưa ra chuỗi an toàn nếu có?</w:t>
      </w:r>
    </w:p>
    <w:p w14:paraId="6D682E33" w14:textId="77777777" w:rsidR="00F97693" w:rsidRPr="00F97693" w:rsidRDefault="00F97693" w:rsidP="00F97693">
      <w:pPr>
        <w:pStyle w:val="ListParagraph"/>
        <w:spacing w:line="360" w:lineRule="auto"/>
        <w:ind w:left="340"/>
        <w:rPr>
          <w:rFonts w:ascii="Times New Roman" w:hAnsi="Times New Roman" w:cs="Times New Roman"/>
          <w:sz w:val="26"/>
          <w:szCs w:val="26"/>
        </w:rPr>
      </w:pPr>
      <w:r w:rsidRPr="00F97693">
        <w:rPr>
          <w:rFonts w:ascii="Times New Roman" w:hAnsi="Times New Roman" w:cs="Times New Roman"/>
          <w:sz w:val="26"/>
          <w:szCs w:val="26"/>
        </w:rPr>
        <w:t>b. Nếu P1 yêu cầu (1,1,0,0) thì có thể cấp phát cho nó ngay không?</w:t>
      </w:r>
    </w:p>
    <w:p w14:paraId="14D8B829" w14:textId="59F881BD" w:rsidR="00F97693" w:rsidRPr="006775BC" w:rsidRDefault="00F97693" w:rsidP="006775BC">
      <w:pPr>
        <w:pStyle w:val="ListParagraph"/>
        <w:spacing w:line="360" w:lineRule="auto"/>
        <w:ind w:left="340"/>
        <w:rPr>
          <w:rFonts w:ascii="Times New Roman" w:hAnsi="Times New Roman" w:cs="Times New Roman"/>
          <w:sz w:val="26"/>
          <w:szCs w:val="26"/>
        </w:rPr>
      </w:pPr>
      <w:r w:rsidRPr="00F97693">
        <w:rPr>
          <w:rFonts w:ascii="Times New Roman" w:hAnsi="Times New Roman" w:cs="Times New Roman"/>
          <w:sz w:val="26"/>
          <w:szCs w:val="26"/>
        </w:rPr>
        <w:t>c. Nếu P4 yêu cầu (0,0,2,0) thì có thể cấp phát cho nó ngay không</w:t>
      </w:r>
      <w:r>
        <w:rPr>
          <w:rFonts w:ascii="Times New Roman" w:hAnsi="Times New Roman" w:cs="Times New Roman"/>
          <w:sz w:val="26"/>
          <w:szCs w:val="26"/>
        </w:rPr>
        <w:t>?</w:t>
      </w:r>
      <w:r w:rsidR="00B32AF7" w:rsidRPr="00B32AF7">
        <w:rPr>
          <w:rFonts w:ascii="Times New Roman" w:hAnsi="Times New Roman" w:cs="Times New Roman"/>
          <w:sz w:val="26"/>
          <w:szCs w:val="26"/>
        </w:rPr>
        <w:t xml:space="preserve"> </w:t>
      </w:r>
    </w:p>
    <w:tbl>
      <w:tblPr>
        <w:tblW w:w="66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670"/>
        <w:gridCol w:w="670"/>
        <w:gridCol w:w="670"/>
        <w:gridCol w:w="691"/>
        <w:gridCol w:w="676"/>
        <w:gridCol w:w="670"/>
        <w:gridCol w:w="670"/>
        <w:gridCol w:w="684"/>
      </w:tblGrid>
      <w:tr w:rsidR="00F97693" w:rsidRPr="00F8728A" w14:paraId="2D0E6F27" w14:textId="77777777" w:rsidTr="006775BC">
        <w:trPr>
          <w:trHeight w:val="34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DA821" w14:textId="77777777" w:rsidR="00F97693" w:rsidRPr="00F8728A" w:rsidRDefault="00F97693" w:rsidP="004760C2">
            <w:pPr>
              <w:spacing w:after="0" w:line="240" w:lineRule="auto"/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7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7CC68" w14:textId="77777777" w:rsidR="00F97693" w:rsidRPr="00F8728A" w:rsidRDefault="00F97693" w:rsidP="004760C2">
            <w:pPr>
              <w:spacing w:after="0" w:line="240" w:lineRule="auto"/>
              <w:jc w:val="center"/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</w:pPr>
            <w:r w:rsidRPr="00F8728A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Allocation</w:t>
            </w:r>
          </w:p>
        </w:tc>
        <w:tc>
          <w:tcPr>
            <w:tcW w:w="2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8F9AA7E" w14:textId="77777777" w:rsidR="00F97693" w:rsidRPr="00F8728A" w:rsidRDefault="00F97693" w:rsidP="004760C2">
            <w:pPr>
              <w:spacing w:after="0" w:line="240" w:lineRule="auto"/>
              <w:jc w:val="center"/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</w:pPr>
            <w:r w:rsidRPr="00F8728A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Max</w:t>
            </w:r>
          </w:p>
        </w:tc>
      </w:tr>
      <w:tr w:rsidR="00F97693" w:rsidRPr="00F8728A" w14:paraId="4F4CEE02" w14:textId="77777777" w:rsidTr="006775BC">
        <w:trPr>
          <w:trHeight w:val="34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CAFAAB" w14:textId="77777777" w:rsidR="00F97693" w:rsidRPr="00F53BA1" w:rsidRDefault="00F97693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728A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Tiến trình</w:t>
            </w: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F4140" w14:textId="77777777" w:rsidR="00F97693" w:rsidRPr="00F53BA1" w:rsidRDefault="00F97693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A</w:t>
            </w: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6E088" w14:textId="77777777" w:rsidR="00F97693" w:rsidRPr="00F53BA1" w:rsidRDefault="00F97693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90A8A8" w14:textId="77777777" w:rsidR="00F97693" w:rsidRPr="00F53BA1" w:rsidRDefault="00F97693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C</w:t>
            </w: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31A8F" w14:textId="77777777" w:rsidR="00F97693" w:rsidRPr="00F53BA1" w:rsidRDefault="00F97693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D</w:t>
            </w: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C3EBE95" w14:textId="77777777" w:rsidR="00F97693" w:rsidRPr="00F53BA1" w:rsidRDefault="00F97693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A</w:t>
            </w: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E2243C7" w14:textId="77777777" w:rsidR="00F97693" w:rsidRPr="00F53BA1" w:rsidRDefault="00F97693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38F07A1" w14:textId="77777777" w:rsidR="00F97693" w:rsidRPr="00F53BA1" w:rsidRDefault="00F97693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C</w:t>
            </w: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1247943" w14:textId="77777777" w:rsidR="00F97693" w:rsidRPr="00F53BA1" w:rsidRDefault="00F97693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D</w:t>
            </w: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F97693" w:rsidRPr="00F8728A" w14:paraId="3E893B9B" w14:textId="77777777" w:rsidTr="006775BC">
        <w:trPr>
          <w:trHeight w:val="34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3A76E" w14:textId="77777777" w:rsidR="00F97693" w:rsidRPr="00F53BA1" w:rsidRDefault="00F97693" w:rsidP="00476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B0599" w14:textId="6751C9E4" w:rsidR="00F97693" w:rsidRPr="00F53BA1" w:rsidRDefault="00F97693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2281DF" w14:textId="77777777" w:rsidR="00F97693" w:rsidRPr="00F53BA1" w:rsidRDefault="00F97693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CFFD6" w14:textId="72625DC2" w:rsidR="00F97693" w:rsidRPr="00F53BA1" w:rsidRDefault="00F97693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4F7495" w14:textId="06C92D83" w:rsidR="00F97693" w:rsidRPr="00F53BA1" w:rsidRDefault="00F97693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03848AE" w14:textId="328D91D6" w:rsidR="00F97693" w:rsidRPr="00F53BA1" w:rsidRDefault="00F97693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A48F8CE" w14:textId="08092F22" w:rsidR="00F97693" w:rsidRPr="00F53BA1" w:rsidRDefault="00F97693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C7DB627" w14:textId="77777777" w:rsidR="00F97693" w:rsidRPr="00F53BA1" w:rsidRDefault="00F97693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DC1CAAD" w14:textId="77777777" w:rsidR="00F97693" w:rsidRPr="00F53BA1" w:rsidRDefault="00F97693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F97693" w:rsidRPr="00F8728A" w14:paraId="29173B50" w14:textId="77777777" w:rsidTr="006775BC">
        <w:trPr>
          <w:trHeight w:val="34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088FE" w14:textId="77777777" w:rsidR="00F97693" w:rsidRPr="00F53BA1" w:rsidRDefault="00F97693" w:rsidP="00476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545064" w14:textId="3EE1A357" w:rsidR="00F97693" w:rsidRPr="00F53BA1" w:rsidRDefault="00F97693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3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CD72F" w14:textId="5C559D7B" w:rsidR="00F97693" w:rsidRPr="00F53BA1" w:rsidRDefault="00F97693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7EB29" w14:textId="74FE28EE" w:rsidR="00F97693" w:rsidRPr="00F53BA1" w:rsidRDefault="00F97693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54981" w14:textId="0ABB45CE" w:rsidR="00F97693" w:rsidRPr="00F53BA1" w:rsidRDefault="00F97693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5E1A9E3" w14:textId="19E0F944" w:rsidR="00F97693" w:rsidRPr="00F53BA1" w:rsidRDefault="00F97693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D3F4301" w14:textId="09E89D8C" w:rsidR="00F97693" w:rsidRPr="00F53BA1" w:rsidRDefault="00F97693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FA5986" w14:textId="77777777" w:rsidR="00F97693" w:rsidRPr="00F53BA1" w:rsidRDefault="00F97693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5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549538E" w14:textId="1F8D6F32" w:rsidR="00F97693" w:rsidRPr="00F53BA1" w:rsidRDefault="00F97693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F97693" w:rsidRPr="00F8728A" w14:paraId="0D4DCFB0" w14:textId="77777777" w:rsidTr="006775BC">
        <w:trPr>
          <w:trHeight w:val="34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B45E6" w14:textId="77777777" w:rsidR="00F97693" w:rsidRPr="00F53BA1" w:rsidRDefault="00F97693" w:rsidP="00476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58098" w14:textId="77694394" w:rsidR="00F97693" w:rsidRPr="00F53BA1" w:rsidRDefault="00F97693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E2FA65" w14:textId="215CF6F4" w:rsidR="00F97693" w:rsidRPr="00F53BA1" w:rsidRDefault="00F97693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ACD0DA" w14:textId="2CC0A702" w:rsidR="00F97693" w:rsidRPr="00F53BA1" w:rsidRDefault="00F97693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52512" w14:textId="56EDFDF2" w:rsidR="00F97693" w:rsidRPr="00F53BA1" w:rsidRDefault="00F97693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9FBF056" w14:textId="77777777" w:rsidR="00F97693" w:rsidRPr="00F53BA1" w:rsidRDefault="00F97693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1401A69" w14:textId="77777777" w:rsidR="00F97693" w:rsidRPr="00F53BA1" w:rsidRDefault="00F97693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3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422210" w14:textId="0032D1ED" w:rsidR="00F97693" w:rsidRPr="00F53BA1" w:rsidRDefault="00F97693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B217337" w14:textId="77777777" w:rsidR="00F97693" w:rsidRPr="00F53BA1" w:rsidRDefault="00F97693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F97693" w:rsidRPr="00F8728A" w14:paraId="035076BB" w14:textId="77777777" w:rsidTr="006775BC">
        <w:trPr>
          <w:trHeight w:val="34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254A15" w14:textId="77777777" w:rsidR="00F97693" w:rsidRPr="00F53BA1" w:rsidRDefault="00F97693" w:rsidP="00476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7FBD8" w14:textId="3C29E4EC" w:rsidR="00F97693" w:rsidRPr="00F53BA1" w:rsidRDefault="00F97693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55CD1" w14:textId="279B4553" w:rsidR="00F97693" w:rsidRPr="00F53BA1" w:rsidRDefault="00F97693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E6A57B" w14:textId="68F8E09E" w:rsidR="00F97693" w:rsidRPr="00F53BA1" w:rsidRDefault="00F97693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71435" w14:textId="77777777" w:rsidR="00F97693" w:rsidRPr="00F53BA1" w:rsidRDefault="00F97693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D7F1BC2" w14:textId="2F23BEB1" w:rsidR="00F97693" w:rsidRPr="00F53BA1" w:rsidRDefault="00F97693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058A789" w14:textId="76D41D52" w:rsidR="00F97693" w:rsidRPr="00F53BA1" w:rsidRDefault="00F97693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4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420063D" w14:textId="39B6D3DA" w:rsidR="00F97693" w:rsidRPr="00F53BA1" w:rsidRDefault="00F97693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9C3957" w14:textId="7520B5FF" w:rsidR="00F97693" w:rsidRPr="00F53BA1" w:rsidRDefault="00F97693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F97693" w:rsidRPr="00F8728A" w14:paraId="569FF239" w14:textId="77777777" w:rsidTr="006775BC">
        <w:trPr>
          <w:trHeight w:val="34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E79948" w14:textId="77777777" w:rsidR="00F97693" w:rsidRPr="00F53BA1" w:rsidRDefault="00F97693" w:rsidP="00476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04597" w14:textId="3D9F2A57" w:rsidR="00F97693" w:rsidRPr="00F53BA1" w:rsidRDefault="00F97693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AA6197" w14:textId="02EFA916" w:rsidR="00F97693" w:rsidRPr="00F53BA1" w:rsidRDefault="00F97693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E8605" w14:textId="26B30A82" w:rsidR="00F97693" w:rsidRPr="00F53BA1" w:rsidRDefault="00F97693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3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82F15" w14:textId="478C8DED" w:rsidR="00F97693" w:rsidRPr="00F53BA1" w:rsidRDefault="00F97693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D2F420" w14:textId="50E145E1" w:rsidR="00F97693" w:rsidRPr="00F53BA1" w:rsidRDefault="00F97693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3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AEC2BA4" w14:textId="77777777" w:rsidR="00F97693" w:rsidRPr="00F53BA1" w:rsidRDefault="00F97693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6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1531F60" w14:textId="33D371DD" w:rsidR="00F97693" w:rsidRPr="00F53BA1" w:rsidRDefault="00F97693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6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CE775D2" w14:textId="68B1E689" w:rsidR="00F97693" w:rsidRPr="00F53BA1" w:rsidRDefault="00F97693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5</w:t>
            </w:r>
          </w:p>
        </w:tc>
      </w:tr>
    </w:tbl>
    <w:tbl>
      <w:tblPr>
        <w:tblpPr w:leftFromText="180" w:rightFromText="180" w:vertAnchor="text" w:horzAnchor="margin" w:tblpXSpec="right" w:tblpY="-2438"/>
        <w:tblW w:w="29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3"/>
        <w:gridCol w:w="743"/>
        <w:gridCol w:w="743"/>
        <w:gridCol w:w="743"/>
      </w:tblGrid>
      <w:tr w:rsidR="00F97693" w:rsidRPr="000B6BFA" w14:paraId="46FB1727" w14:textId="77777777" w:rsidTr="004760C2">
        <w:trPr>
          <w:trHeight w:val="340"/>
        </w:trPr>
        <w:tc>
          <w:tcPr>
            <w:tcW w:w="29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1C5524" w14:textId="77777777" w:rsidR="00F97693" w:rsidRPr="000B6BFA" w:rsidRDefault="00F97693" w:rsidP="00476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B6BFA">
              <w:rPr>
                <w:rStyle w:val="fontstyle01"/>
                <w:rFonts w:ascii="Times New Roman" w:hAnsi="Times New Roman" w:cs="Times New Roman"/>
                <w:b/>
                <w:sz w:val="24"/>
                <w:szCs w:val="24"/>
              </w:rPr>
              <w:t>Available</w:t>
            </w:r>
          </w:p>
        </w:tc>
      </w:tr>
      <w:tr w:rsidR="00F97693" w:rsidRPr="00F53BA1" w14:paraId="45496161" w14:textId="77777777" w:rsidTr="004760C2">
        <w:trPr>
          <w:trHeight w:val="340"/>
        </w:trPr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3FB2D" w14:textId="77777777" w:rsidR="00F97693" w:rsidRPr="00F53BA1" w:rsidRDefault="00F97693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A</w:t>
            </w: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7B62D" w14:textId="77777777" w:rsidR="00F97693" w:rsidRPr="00F53BA1" w:rsidRDefault="00F97693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4CB78" w14:textId="77777777" w:rsidR="00F97693" w:rsidRPr="00F53BA1" w:rsidRDefault="00F97693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C</w:t>
            </w: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E7C75" w14:textId="77777777" w:rsidR="00F97693" w:rsidRPr="00F53BA1" w:rsidRDefault="00F97693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D</w:t>
            </w: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F97693" w:rsidRPr="00F53BA1" w14:paraId="5A176587" w14:textId="77777777" w:rsidTr="004760C2">
        <w:trPr>
          <w:trHeight w:val="340"/>
        </w:trPr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29AE04" w14:textId="12452165" w:rsidR="00F97693" w:rsidRPr="00F53BA1" w:rsidRDefault="00F97693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598E1" w14:textId="54460BEB" w:rsidR="00F97693" w:rsidRPr="00F53BA1" w:rsidRDefault="00F97693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C6F03D" w14:textId="77777777" w:rsidR="00F97693" w:rsidRPr="00F53BA1" w:rsidRDefault="00F97693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B41C7" w14:textId="34FDAFFB" w:rsidR="00F97693" w:rsidRPr="00F53BA1" w:rsidRDefault="00F97693" w:rsidP="0047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</w:tbl>
    <w:p w14:paraId="1F2D800B" w14:textId="77777777" w:rsidR="00094E9B" w:rsidRPr="00526502" w:rsidRDefault="00094E9B" w:rsidP="002F2DFE">
      <w:pPr>
        <w:rPr>
          <w:rFonts w:ascii="Times New Roman" w:hAnsi="Times New Roman" w:cs="Times New Roman"/>
          <w:sz w:val="26"/>
          <w:szCs w:val="26"/>
        </w:rPr>
      </w:pPr>
    </w:p>
    <w:p w14:paraId="7F13C11B" w14:textId="77777777" w:rsidR="006152F0" w:rsidRPr="00526502" w:rsidRDefault="006152F0" w:rsidP="00020422">
      <w:pPr>
        <w:rPr>
          <w:rFonts w:ascii="Times New Roman" w:hAnsi="Times New Roman" w:cs="Times New Roman"/>
          <w:sz w:val="26"/>
          <w:szCs w:val="26"/>
        </w:rPr>
      </w:pPr>
    </w:p>
    <w:p w14:paraId="0541E15F" w14:textId="4F9B71E3" w:rsidR="00020422" w:rsidRPr="00526502" w:rsidRDefault="00020422">
      <w:pPr>
        <w:rPr>
          <w:rFonts w:ascii="Times New Roman" w:hAnsi="Times New Roman" w:cs="Times New Roman"/>
          <w:sz w:val="26"/>
          <w:szCs w:val="26"/>
        </w:rPr>
      </w:pPr>
    </w:p>
    <w:p w14:paraId="196CEE4E" w14:textId="77777777" w:rsidR="00020422" w:rsidRPr="00526502" w:rsidRDefault="00020422">
      <w:pPr>
        <w:rPr>
          <w:rFonts w:ascii="Times New Roman" w:hAnsi="Times New Roman" w:cs="Times New Roman"/>
          <w:sz w:val="26"/>
          <w:szCs w:val="26"/>
        </w:rPr>
      </w:pPr>
    </w:p>
    <w:sectPr w:rsidR="00020422" w:rsidRPr="00526502" w:rsidSect="00B32AF7">
      <w:pgSz w:w="12240" w:h="15840"/>
      <w:pgMar w:top="1440" w:right="1041" w:bottom="1440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17657"/>
    <w:multiLevelType w:val="hybridMultilevel"/>
    <w:tmpl w:val="4B14B41A"/>
    <w:lvl w:ilvl="0" w:tplc="DE6A051C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99F3F4C"/>
    <w:multiLevelType w:val="hybridMultilevel"/>
    <w:tmpl w:val="00144DE6"/>
    <w:lvl w:ilvl="0" w:tplc="FC9A3A1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0143B6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62CC3C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256DDDC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F25EB52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DEEB8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294480C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B208640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80DEC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867683"/>
    <w:multiLevelType w:val="hybridMultilevel"/>
    <w:tmpl w:val="97E24ABA"/>
    <w:lvl w:ilvl="0" w:tplc="1F5C8A3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164676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EA4A15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FF46BA2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28D8614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332E53A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6E86AB1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C442968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AC2A69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2A15A9"/>
    <w:multiLevelType w:val="hybridMultilevel"/>
    <w:tmpl w:val="8BC0D6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CE29C4"/>
    <w:multiLevelType w:val="hybridMultilevel"/>
    <w:tmpl w:val="F53CAF8E"/>
    <w:lvl w:ilvl="0" w:tplc="F4DE85FE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298456D3"/>
    <w:multiLevelType w:val="hybridMultilevel"/>
    <w:tmpl w:val="50F40618"/>
    <w:lvl w:ilvl="0" w:tplc="EB72F768">
      <w:start w:val="1"/>
      <w:numFmt w:val="decimal"/>
      <w:suff w:val="space"/>
      <w:lvlText w:val="%1."/>
      <w:lvlJc w:val="left"/>
      <w:pPr>
        <w:ind w:left="340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9853C5"/>
    <w:multiLevelType w:val="hybridMultilevel"/>
    <w:tmpl w:val="8EACFA04"/>
    <w:lvl w:ilvl="0" w:tplc="A9BC147E">
      <w:start w:val="1"/>
      <w:numFmt w:val="lowerLetter"/>
      <w:lvlText w:val="%1."/>
      <w:lvlJc w:val="left"/>
      <w:pPr>
        <w:ind w:left="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0" w:hanging="360"/>
      </w:pPr>
    </w:lvl>
    <w:lvl w:ilvl="2" w:tplc="0409001B" w:tentative="1">
      <w:start w:val="1"/>
      <w:numFmt w:val="lowerRoman"/>
      <w:lvlText w:val="%3."/>
      <w:lvlJc w:val="right"/>
      <w:pPr>
        <w:ind w:left="1870" w:hanging="180"/>
      </w:pPr>
    </w:lvl>
    <w:lvl w:ilvl="3" w:tplc="0409000F" w:tentative="1">
      <w:start w:val="1"/>
      <w:numFmt w:val="decimal"/>
      <w:lvlText w:val="%4."/>
      <w:lvlJc w:val="left"/>
      <w:pPr>
        <w:ind w:left="2590" w:hanging="360"/>
      </w:pPr>
    </w:lvl>
    <w:lvl w:ilvl="4" w:tplc="04090019" w:tentative="1">
      <w:start w:val="1"/>
      <w:numFmt w:val="lowerLetter"/>
      <w:lvlText w:val="%5."/>
      <w:lvlJc w:val="left"/>
      <w:pPr>
        <w:ind w:left="3310" w:hanging="360"/>
      </w:pPr>
    </w:lvl>
    <w:lvl w:ilvl="5" w:tplc="0409001B" w:tentative="1">
      <w:start w:val="1"/>
      <w:numFmt w:val="lowerRoman"/>
      <w:lvlText w:val="%6."/>
      <w:lvlJc w:val="right"/>
      <w:pPr>
        <w:ind w:left="4030" w:hanging="180"/>
      </w:pPr>
    </w:lvl>
    <w:lvl w:ilvl="6" w:tplc="0409000F" w:tentative="1">
      <w:start w:val="1"/>
      <w:numFmt w:val="decimal"/>
      <w:lvlText w:val="%7."/>
      <w:lvlJc w:val="left"/>
      <w:pPr>
        <w:ind w:left="4750" w:hanging="360"/>
      </w:pPr>
    </w:lvl>
    <w:lvl w:ilvl="7" w:tplc="04090019" w:tentative="1">
      <w:start w:val="1"/>
      <w:numFmt w:val="lowerLetter"/>
      <w:lvlText w:val="%8."/>
      <w:lvlJc w:val="left"/>
      <w:pPr>
        <w:ind w:left="5470" w:hanging="360"/>
      </w:pPr>
    </w:lvl>
    <w:lvl w:ilvl="8" w:tplc="040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7" w15:restartNumberingAfterBreak="0">
    <w:nsid w:val="2A01123C"/>
    <w:multiLevelType w:val="hybridMultilevel"/>
    <w:tmpl w:val="FA3422EA"/>
    <w:lvl w:ilvl="0" w:tplc="5694F592">
      <w:numFmt w:val="bullet"/>
      <w:lvlText w:val="-"/>
      <w:lvlJc w:val="left"/>
      <w:pPr>
        <w:ind w:left="1004" w:hanging="360"/>
      </w:pPr>
      <w:rPr>
        <w:rFonts w:ascii="Times New Roman" w:eastAsiaTheme="minorHAnsi" w:hAnsi="Times New Roman" w:cs="Times New Roman" w:hint="default"/>
      </w:rPr>
    </w:lvl>
    <w:lvl w:ilvl="1" w:tplc="28D2765C">
      <w:start w:val="1"/>
      <w:numFmt w:val="decimal"/>
      <w:lvlText w:val="%2."/>
      <w:lvlJc w:val="left"/>
      <w:pPr>
        <w:ind w:left="1724" w:hanging="360"/>
      </w:pPr>
      <w:rPr>
        <w:rFonts w:ascii="Times New Roman" w:eastAsiaTheme="minorHAnsi" w:hAnsi="Times New Roman" w:cs="Times New Roman"/>
      </w:rPr>
    </w:lvl>
    <w:lvl w:ilvl="2" w:tplc="EC38C8DA">
      <w:start w:val="1"/>
      <w:numFmt w:val="lowerLetter"/>
      <w:lvlText w:val="%3."/>
      <w:lvlJc w:val="left"/>
      <w:pPr>
        <w:ind w:left="2444" w:hanging="360"/>
      </w:pPr>
      <w:rPr>
        <w:rFonts w:ascii="Times New Roman" w:eastAsiaTheme="minorHAnsi" w:hAnsi="Times New Roman" w:cs="Times New Roman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2CEF1A6E"/>
    <w:multiLevelType w:val="hybridMultilevel"/>
    <w:tmpl w:val="DDE8C6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047459"/>
    <w:multiLevelType w:val="hybridMultilevel"/>
    <w:tmpl w:val="A03A7598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3AD715ED"/>
    <w:multiLevelType w:val="hybridMultilevel"/>
    <w:tmpl w:val="BBFC4FB8"/>
    <w:lvl w:ilvl="0" w:tplc="C40EC14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F64944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50EA2B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582CFA6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45A8AB9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84AF6C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9338442A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62885F4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9DCD722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E5725F"/>
    <w:multiLevelType w:val="hybridMultilevel"/>
    <w:tmpl w:val="D48A6F08"/>
    <w:lvl w:ilvl="0" w:tplc="B6C42A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553922"/>
    <w:multiLevelType w:val="hybridMultilevel"/>
    <w:tmpl w:val="3D009EA8"/>
    <w:lvl w:ilvl="0" w:tplc="040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3" w15:restartNumberingAfterBreak="0">
    <w:nsid w:val="49A21AC9"/>
    <w:multiLevelType w:val="hybridMultilevel"/>
    <w:tmpl w:val="95C87DF8"/>
    <w:lvl w:ilvl="0" w:tplc="92CC1E10">
      <w:numFmt w:val="bullet"/>
      <w:lvlText w:val="-"/>
      <w:lvlJc w:val="left"/>
      <w:pPr>
        <w:ind w:left="100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4DC95834"/>
    <w:multiLevelType w:val="hybridMultilevel"/>
    <w:tmpl w:val="F050D85C"/>
    <w:lvl w:ilvl="0" w:tplc="C3D8CF7E">
      <w:start w:val="1"/>
      <w:numFmt w:val="lowerRoman"/>
      <w:pStyle w:val="List"/>
      <w:lvlText w:val="%1."/>
      <w:lvlJc w:val="righ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4114521"/>
    <w:multiLevelType w:val="hybridMultilevel"/>
    <w:tmpl w:val="8BC0D6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EE1435"/>
    <w:multiLevelType w:val="hybridMultilevel"/>
    <w:tmpl w:val="B32E8A8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0EE4C87"/>
    <w:multiLevelType w:val="hybridMultilevel"/>
    <w:tmpl w:val="29C491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DB33AA"/>
    <w:multiLevelType w:val="hybridMultilevel"/>
    <w:tmpl w:val="70BE9412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6B7C3A90"/>
    <w:multiLevelType w:val="hybridMultilevel"/>
    <w:tmpl w:val="A9E646EC"/>
    <w:lvl w:ilvl="0" w:tplc="1B8AC816">
      <w:numFmt w:val="bullet"/>
      <w:lvlText w:val=""/>
      <w:lvlJc w:val="left"/>
      <w:pPr>
        <w:ind w:left="644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 w15:restartNumberingAfterBreak="0">
    <w:nsid w:val="70D3126F"/>
    <w:multiLevelType w:val="hybridMultilevel"/>
    <w:tmpl w:val="FC40EA76"/>
    <w:lvl w:ilvl="0" w:tplc="486CC976">
      <w:start w:val="1"/>
      <w:numFmt w:val="decimal"/>
      <w:suff w:val="space"/>
      <w:lvlText w:val="%1."/>
      <w:lvlJc w:val="left"/>
      <w:pPr>
        <w:ind w:left="340" w:hanging="227"/>
      </w:pPr>
      <w:rPr>
        <w:rFonts w:ascii="Times New Roman" w:hAnsi="Times New Roman" w:cs="Times New Roman" w:hint="default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7607A2"/>
    <w:multiLevelType w:val="hybridMultilevel"/>
    <w:tmpl w:val="4B22B1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10100A"/>
    <w:multiLevelType w:val="hybridMultilevel"/>
    <w:tmpl w:val="97E24ABA"/>
    <w:lvl w:ilvl="0" w:tplc="1F5C8A3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164676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EA4A15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FF46BA2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28D8614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332E53A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6E86AB1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C442968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AC2A69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C3A1D6D"/>
    <w:multiLevelType w:val="hybridMultilevel"/>
    <w:tmpl w:val="EC62204E"/>
    <w:lvl w:ilvl="0" w:tplc="50A8BE7A">
      <w:start w:val="1"/>
      <w:numFmt w:val="lowerLetter"/>
      <w:lvlText w:val="%1.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24" w15:restartNumberingAfterBreak="0">
    <w:nsid w:val="7F622003"/>
    <w:multiLevelType w:val="hybridMultilevel"/>
    <w:tmpl w:val="054A205E"/>
    <w:lvl w:ilvl="0" w:tplc="FB4880EA"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2"/>
  </w:num>
  <w:num w:numId="3">
    <w:abstractNumId w:val="20"/>
  </w:num>
  <w:num w:numId="4">
    <w:abstractNumId w:val="5"/>
  </w:num>
  <w:num w:numId="5">
    <w:abstractNumId w:val="21"/>
  </w:num>
  <w:num w:numId="6">
    <w:abstractNumId w:val="3"/>
  </w:num>
  <w:num w:numId="7">
    <w:abstractNumId w:val="15"/>
  </w:num>
  <w:num w:numId="8">
    <w:abstractNumId w:val="1"/>
  </w:num>
  <w:num w:numId="9">
    <w:abstractNumId w:val="23"/>
  </w:num>
  <w:num w:numId="10">
    <w:abstractNumId w:val="10"/>
  </w:num>
  <w:num w:numId="11">
    <w:abstractNumId w:val="6"/>
  </w:num>
  <w:num w:numId="12">
    <w:abstractNumId w:val="8"/>
  </w:num>
  <w:num w:numId="13">
    <w:abstractNumId w:val="11"/>
  </w:num>
  <w:num w:numId="14">
    <w:abstractNumId w:val="4"/>
  </w:num>
  <w:num w:numId="15">
    <w:abstractNumId w:val="14"/>
  </w:num>
  <w:num w:numId="16">
    <w:abstractNumId w:val="16"/>
  </w:num>
  <w:num w:numId="17">
    <w:abstractNumId w:val="17"/>
  </w:num>
  <w:num w:numId="18">
    <w:abstractNumId w:val="19"/>
  </w:num>
  <w:num w:numId="19">
    <w:abstractNumId w:val="13"/>
  </w:num>
  <w:num w:numId="20">
    <w:abstractNumId w:val="24"/>
  </w:num>
  <w:num w:numId="21">
    <w:abstractNumId w:val="7"/>
  </w:num>
  <w:num w:numId="22">
    <w:abstractNumId w:val="12"/>
  </w:num>
  <w:num w:numId="23">
    <w:abstractNumId w:val="9"/>
  </w:num>
  <w:num w:numId="24">
    <w:abstractNumId w:val="18"/>
  </w:num>
  <w:num w:numId="2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hoa Khung'">
    <w15:presenceInfo w15:providerId="Windows Live" w15:userId="a8cf34a40a8491fd"/>
  </w15:person>
  <w15:person w15:author="Phan Đình Duy">
    <w15:presenceInfo w15:providerId="AD" w15:userId="S::duypd@hcmuit.edu.vn::0be7acaa-97c6-4946-899c-2c2364950ff2"/>
  </w15:person>
  <w15:person w15:author="Nguyễn Thanh Thiện">
    <w15:presenceInfo w15:providerId="AD" w15:userId="S::thiennt@hcmuit.edu.vn::6649ecba-7fc8-419e-9d54-7888034a80c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422"/>
    <w:rsid w:val="00020422"/>
    <w:rsid w:val="000371E8"/>
    <w:rsid w:val="0006324E"/>
    <w:rsid w:val="00073758"/>
    <w:rsid w:val="000856C8"/>
    <w:rsid w:val="0009388B"/>
    <w:rsid w:val="00094E9B"/>
    <w:rsid w:val="000C33D8"/>
    <w:rsid w:val="000E5ED3"/>
    <w:rsid w:val="00112F08"/>
    <w:rsid w:val="00115F6E"/>
    <w:rsid w:val="00162299"/>
    <w:rsid w:val="0019218F"/>
    <w:rsid w:val="001A2EB9"/>
    <w:rsid w:val="001A3BE2"/>
    <w:rsid w:val="001B3275"/>
    <w:rsid w:val="001B6E86"/>
    <w:rsid w:val="001C593E"/>
    <w:rsid w:val="00210312"/>
    <w:rsid w:val="00230B13"/>
    <w:rsid w:val="002429AD"/>
    <w:rsid w:val="002442A9"/>
    <w:rsid w:val="002F2DFE"/>
    <w:rsid w:val="00303B8B"/>
    <w:rsid w:val="0030402C"/>
    <w:rsid w:val="00315704"/>
    <w:rsid w:val="00315916"/>
    <w:rsid w:val="0034280A"/>
    <w:rsid w:val="00366E82"/>
    <w:rsid w:val="0038768E"/>
    <w:rsid w:val="003C4D3F"/>
    <w:rsid w:val="003E02F4"/>
    <w:rsid w:val="003E50F7"/>
    <w:rsid w:val="003E7931"/>
    <w:rsid w:val="00403795"/>
    <w:rsid w:val="00420354"/>
    <w:rsid w:val="00475A5F"/>
    <w:rsid w:val="004760C2"/>
    <w:rsid w:val="004D60FC"/>
    <w:rsid w:val="004F77C7"/>
    <w:rsid w:val="00516F5C"/>
    <w:rsid w:val="00526502"/>
    <w:rsid w:val="00557331"/>
    <w:rsid w:val="00585197"/>
    <w:rsid w:val="005A4D99"/>
    <w:rsid w:val="005B46DD"/>
    <w:rsid w:val="006152F0"/>
    <w:rsid w:val="00645B54"/>
    <w:rsid w:val="00655B29"/>
    <w:rsid w:val="00663C50"/>
    <w:rsid w:val="006775BC"/>
    <w:rsid w:val="006821A5"/>
    <w:rsid w:val="006837DA"/>
    <w:rsid w:val="006A61AD"/>
    <w:rsid w:val="006B38CF"/>
    <w:rsid w:val="00733935"/>
    <w:rsid w:val="00742E11"/>
    <w:rsid w:val="00753C9B"/>
    <w:rsid w:val="00771C2C"/>
    <w:rsid w:val="007B28C8"/>
    <w:rsid w:val="007C012B"/>
    <w:rsid w:val="00817546"/>
    <w:rsid w:val="00834186"/>
    <w:rsid w:val="00877A5A"/>
    <w:rsid w:val="008A121E"/>
    <w:rsid w:val="008C1A2D"/>
    <w:rsid w:val="008D469E"/>
    <w:rsid w:val="008F6DF3"/>
    <w:rsid w:val="00927F93"/>
    <w:rsid w:val="00976DA3"/>
    <w:rsid w:val="009930DB"/>
    <w:rsid w:val="00995CE3"/>
    <w:rsid w:val="009B75B2"/>
    <w:rsid w:val="009C2E4F"/>
    <w:rsid w:val="009C5140"/>
    <w:rsid w:val="009E5CCD"/>
    <w:rsid w:val="00A32CEB"/>
    <w:rsid w:val="00A50811"/>
    <w:rsid w:val="00AF521E"/>
    <w:rsid w:val="00AF668D"/>
    <w:rsid w:val="00B32AF7"/>
    <w:rsid w:val="00B921D1"/>
    <w:rsid w:val="00BC1E07"/>
    <w:rsid w:val="00BD1B3B"/>
    <w:rsid w:val="00BF4DE5"/>
    <w:rsid w:val="00C40B55"/>
    <w:rsid w:val="00C66CE5"/>
    <w:rsid w:val="00D57491"/>
    <w:rsid w:val="00D76608"/>
    <w:rsid w:val="00D84D7D"/>
    <w:rsid w:val="00D865F7"/>
    <w:rsid w:val="00D94972"/>
    <w:rsid w:val="00D97B8B"/>
    <w:rsid w:val="00DE7851"/>
    <w:rsid w:val="00DF30F5"/>
    <w:rsid w:val="00E621E5"/>
    <w:rsid w:val="00E870C3"/>
    <w:rsid w:val="00EF68BE"/>
    <w:rsid w:val="00F0372A"/>
    <w:rsid w:val="00F063AB"/>
    <w:rsid w:val="00F929BA"/>
    <w:rsid w:val="00F96F91"/>
    <w:rsid w:val="00F97693"/>
    <w:rsid w:val="00FB3FD0"/>
    <w:rsid w:val="00FD1FD9"/>
    <w:rsid w:val="00FD5B31"/>
    <w:rsid w:val="00FE7816"/>
    <w:rsid w:val="00FE7D8B"/>
    <w:rsid w:val="00FF1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63196"/>
  <w15:chartTrackingRefBased/>
  <w15:docId w15:val="{28FEC6F5-15EF-4276-8F9A-A6799D2A4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04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42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D469E"/>
    <w:pPr>
      <w:ind w:left="720"/>
      <w:contextualSpacing/>
    </w:pPr>
  </w:style>
  <w:style w:type="character" w:customStyle="1" w:styleId="fontstyle01">
    <w:name w:val="fontstyle01"/>
    <w:basedOn w:val="DefaultParagraphFont"/>
    <w:rsid w:val="008D469E"/>
    <w:rPr>
      <w:rFonts w:ascii="TimesNewRomanPSMT" w:hAnsi="TimesNewRomanPSMT" w:hint="default"/>
      <w:b w:val="0"/>
      <w:bCs w:val="0"/>
      <w:i w:val="0"/>
      <w:iCs w:val="0"/>
      <w:color w:val="000000"/>
      <w:sz w:val="52"/>
      <w:szCs w:val="52"/>
    </w:rPr>
  </w:style>
  <w:style w:type="table" w:styleId="TableGrid">
    <w:name w:val="Table Grid"/>
    <w:basedOn w:val="TableNormal"/>
    <w:uiPriority w:val="39"/>
    <w:rsid w:val="009C5140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C51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ode">
    <w:name w:val="Code"/>
    <w:basedOn w:val="Normal"/>
    <w:link w:val="CodeChar"/>
    <w:unhideWhenUsed/>
    <w:qFormat/>
    <w:rsid w:val="00112F08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CodeChar">
    <w:name w:val="Code Char"/>
    <w:link w:val="Code"/>
    <w:rsid w:val="00112F08"/>
    <w:rPr>
      <w:rFonts w:ascii="Courier New" w:eastAsia="Times New Roman" w:hAnsi="Courier New" w:cs="Courier New"/>
    </w:rPr>
  </w:style>
  <w:style w:type="paragraph" w:styleId="Title">
    <w:name w:val="Title"/>
    <w:basedOn w:val="Normal"/>
    <w:next w:val="Normal"/>
    <w:link w:val="TitleChar"/>
    <w:uiPriority w:val="10"/>
    <w:qFormat/>
    <w:rsid w:val="00B921D1"/>
    <w:pPr>
      <w:spacing w:after="200" w:line="276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21D1"/>
    <w:rPr>
      <w:rFonts w:eastAsiaTheme="majorEastAsia" w:cstheme="majorBidi"/>
      <w:spacing w:val="-10"/>
      <w:kern w:val="28"/>
      <w:sz w:val="56"/>
      <w:szCs w:val="56"/>
    </w:rPr>
  </w:style>
  <w:style w:type="paragraph" w:styleId="BodyText">
    <w:name w:val="Body Text"/>
    <w:basedOn w:val="Normal"/>
    <w:next w:val="BodyTextFirstIndent"/>
    <w:link w:val="BodyTextChar"/>
    <w:rsid w:val="006821A5"/>
    <w:pPr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6821A5"/>
    <w:rPr>
      <w:rFonts w:ascii="Times New Roman" w:hAnsi="Times New Roman" w:cs="Times New Roman"/>
      <w:sz w:val="20"/>
      <w:szCs w:val="20"/>
    </w:rPr>
  </w:style>
  <w:style w:type="paragraph" w:styleId="BodyTextFirstIndent">
    <w:name w:val="Body Text First Indent"/>
    <w:basedOn w:val="BodyText"/>
    <w:link w:val="BodyTextFirstIndentChar"/>
    <w:autoRedefine/>
    <w:qFormat/>
    <w:rsid w:val="006821A5"/>
    <w:pPr>
      <w:jc w:val="both"/>
    </w:pPr>
    <w:rPr>
      <w:sz w:val="26"/>
      <w:szCs w:val="26"/>
    </w:rPr>
  </w:style>
  <w:style w:type="character" w:customStyle="1" w:styleId="BodyTextFirstIndentChar">
    <w:name w:val="Body Text First Indent Char"/>
    <w:basedOn w:val="BodyTextChar"/>
    <w:link w:val="BodyTextFirstIndent"/>
    <w:rsid w:val="006821A5"/>
    <w:rPr>
      <w:rFonts w:ascii="Times New Roman" w:hAnsi="Times New Roman" w:cs="Times New Roman"/>
      <w:sz w:val="26"/>
      <w:szCs w:val="26"/>
    </w:rPr>
  </w:style>
  <w:style w:type="paragraph" w:styleId="List">
    <w:name w:val="List"/>
    <w:basedOn w:val="Normal"/>
    <w:autoRedefine/>
    <w:rsid w:val="006821A5"/>
    <w:pPr>
      <w:numPr>
        <w:numId w:val="15"/>
      </w:numPr>
      <w:spacing w:after="240" w:line="240" w:lineRule="auto"/>
    </w:pPr>
    <w:rPr>
      <w:rFonts w:ascii="Times New Roman" w:hAnsi="Times New Roman" w:cs="Times New Roman"/>
      <w:sz w:val="20"/>
      <w:szCs w:val="20"/>
    </w:rPr>
  </w:style>
  <w:style w:type="table" w:customStyle="1" w:styleId="TableGrid1">
    <w:name w:val="Table Grid1"/>
    <w:basedOn w:val="TableNormal"/>
    <w:next w:val="TableGrid"/>
    <w:uiPriority w:val="39"/>
    <w:rsid w:val="003E50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yxo">
    <w:name w:val="_4yxo"/>
    <w:basedOn w:val="DefaultParagraphFont"/>
    <w:rsid w:val="00F929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7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8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94930">
          <w:marLeft w:val="8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6408">
          <w:marLeft w:val="8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98878">
          <w:marLeft w:val="8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4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23422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31016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3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15425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0177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10011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91694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04405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07645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3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10</Pages>
  <Words>1372</Words>
  <Characters>7824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Thien</dc:creator>
  <cp:keywords/>
  <dc:description/>
  <cp:lastModifiedBy>Khoa Khung'</cp:lastModifiedBy>
  <cp:revision>71</cp:revision>
  <dcterms:created xsi:type="dcterms:W3CDTF">2020-04-27T13:14:00Z</dcterms:created>
  <dcterms:modified xsi:type="dcterms:W3CDTF">2023-12-08T06:05:00Z</dcterms:modified>
</cp:coreProperties>
</file>